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7723"/>
      </w:tblGrid>
      <w:tr w:rsidR="00434CAB" w:rsidRPr="00434CAB" w14:paraId="65090C52" w14:textId="77777777" w:rsidTr="00434CAB">
        <w:trPr>
          <w:tblCellSpacing w:w="15" w:type="dxa"/>
        </w:trPr>
        <w:tc>
          <w:tcPr>
            <w:tcW w:w="0" w:type="auto"/>
            <w:tcMar>
              <w:top w:w="15" w:type="dxa"/>
              <w:left w:w="15" w:type="dxa"/>
              <w:bottom w:w="15" w:type="dxa"/>
              <w:right w:w="450" w:type="dxa"/>
            </w:tcMar>
            <w:vAlign w:val="center"/>
            <w:hideMark/>
          </w:tcPr>
          <w:p w14:paraId="53EDE94A"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Date:</w:t>
            </w:r>
          </w:p>
        </w:tc>
        <w:tc>
          <w:tcPr>
            <w:tcW w:w="0" w:type="auto"/>
            <w:vAlign w:val="center"/>
            <w:hideMark/>
          </w:tcPr>
          <w:p w14:paraId="691BA8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08 Dec 2020</w:t>
            </w:r>
          </w:p>
        </w:tc>
      </w:tr>
      <w:tr w:rsidR="00434CAB" w:rsidRPr="00434CAB" w14:paraId="46043FC5" w14:textId="77777777" w:rsidTr="00434CAB">
        <w:trPr>
          <w:tblCellSpacing w:w="15" w:type="dxa"/>
        </w:trPr>
        <w:tc>
          <w:tcPr>
            <w:tcW w:w="0" w:type="auto"/>
            <w:tcMar>
              <w:top w:w="15" w:type="dxa"/>
              <w:left w:w="15" w:type="dxa"/>
              <w:bottom w:w="15" w:type="dxa"/>
              <w:right w:w="450" w:type="dxa"/>
            </w:tcMar>
            <w:vAlign w:val="center"/>
            <w:hideMark/>
          </w:tcPr>
          <w:p w14:paraId="272A9D74"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To:</w:t>
            </w:r>
          </w:p>
        </w:tc>
        <w:tc>
          <w:tcPr>
            <w:tcW w:w="0" w:type="auto"/>
            <w:vAlign w:val="center"/>
            <w:hideMark/>
          </w:tcPr>
          <w:p w14:paraId="28E721B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"Marco Antonio Aquino-Lopez" aquino@cimat.mx</w:t>
            </w:r>
          </w:p>
        </w:tc>
      </w:tr>
      <w:tr w:rsidR="00434CAB" w:rsidRPr="00434CAB" w14:paraId="04D85DD3" w14:textId="77777777" w:rsidTr="00434CAB">
        <w:trPr>
          <w:tblCellSpacing w:w="15" w:type="dxa"/>
        </w:trPr>
        <w:tc>
          <w:tcPr>
            <w:tcW w:w="0" w:type="auto"/>
            <w:tcMar>
              <w:top w:w="15" w:type="dxa"/>
              <w:left w:w="15" w:type="dxa"/>
              <w:bottom w:w="15" w:type="dxa"/>
              <w:right w:w="450" w:type="dxa"/>
            </w:tcMar>
            <w:vAlign w:val="center"/>
            <w:hideMark/>
          </w:tcPr>
          <w:p w14:paraId="2C0F3272"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cc:</w:t>
            </w:r>
          </w:p>
        </w:tc>
        <w:tc>
          <w:tcPr>
            <w:tcW w:w="0" w:type="auto"/>
            <w:vAlign w:val="center"/>
            <w:hideMark/>
          </w:tcPr>
          <w:p w14:paraId="5E0F1CFF"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bjreich@ncsu.edu</w:t>
            </w:r>
          </w:p>
        </w:tc>
      </w:tr>
      <w:tr w:rsidR="00434CAB" w:rsidRPr="00434CAB" w14:paraId="29DB245E" w14:textId="77777777" w:rsidTr="00434CAB">
        <w:trPr>
          <w:tblCellSpacing w:w="15" w:type="dxa"/>
        </w:trPr>
        <w:tc>
          <w:tcPr>
            <w:tcW w:w="0" w:type="auto"/>
            <w:tcMar>
              <w:top w:w="15" w:type="dxa"/>
              <w:left w:w="15" w:type="dxa"/>
              <w:bottom w:w="15" w:type="dxa"/>
              <w:right w:w="450" w:type="dxa"/>
            </w:tcMar>
            <w:vAlign w:val="center"/>
            <w:hideMark/>
          </w:tcPr>
          <w:p w14:paraId="7B940C70"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From:</w:t>
            </w:r>
          </w:p>
        </w:tc>
        <w:tc>
          <w:tcPr>
            <w:tcW w:w="0" w:type="auto"/>
            <w:vAlign w:val="center"/>
            <w:hideMark/>
          </w:tcPr>
          <w:p w14:paraId="79AE2C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"Journal of Agricultural, Biological, and Environmental Statistics (JABE)" suganya.gunasekar@springernature.com</w:t>
            </w:r>
          </w:p>
        </w:tc>
      </w:tr>
      <w:tr w:rsidR="00434CAB" w:rsidRPr="00434CAB" w14:paraId="61671F30" w14:textId="77777777" w:rsidTr="00434CAB">
        <w:trPr>
          <w:tblCellSpacing w:w="15" w:type="dxa"/>
        </w:trPr>
        <w:tc>
          <w:tcPr>
            <w:tcW w:w="0" w:type="auto"/>
            <w:tcMar>
              <w:top w:w="15" w:type="dxa"/>
              <w:left w:w="15" w:type="dxa"/>
              <w:bottom w:w="15" w:type="dxa"/>
              <w:right w:w="450" w:type="dxa"/>
            </w:tcMar>
            <w:vAlign w:val="center"/>
            <w:hideMark/>
          </w:tcPr>
          <w:p w14:paraId="570EE35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Subject:</w:t>
            </w:r>
          </w:p>
        </w:tc>
        <w:tc>
          <w:tcPr>
            <w:tcW w:w="0" w:type="auto"/>
            <w:vAlign w:val="center"/>
            <w:hideMark/>
          </w:tcPr>
          <w:p w14:paraId="71338AF7"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 A simulation study to compare 210Pb dating analyses</w:t>
            </w:r>
          </w:p>
        </w:tc>
      </w:tr>
    </w:tbl>
    <w:p w14:paraId="4C245F36" w14:textId="77777777" w:rsidR="00AB2007" w:rsidRDefault="00434CAB" w:rsidP="00434CAB">
      <w:pPr>
        <w:rPr>
          <w:ins w:id="0" w:author="Marco Aquino Lopez" w:date="2021-01-13T22:08: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w:t>
      </w:r>
      <w:r w:rsidRPr="00434CAB">
        <w:rPr>
          <w:rFonts w:ascii="Times New Roman" w:eastAsia="Times New Roman" w:hAnsi="Times New Roman" w:cs="Times New Roman"/>
          <w:lang w:val="en-IE" w:eastAsia="en-GB"/>
        </w:rPr>
        <w:br/>
        <w:t>A simulation study to compare 210Pb dating analyses</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Dear Marco Antonio Aquino-Lopez, Ph.D.; Nicole K. Sanderson, PhD; Maarten </w:t>
      </w:r>
      <w:proofErr w:type="spellStart"/>
      <w:r w:rsidRPr="00434CAB">
        <w:rPr>
          <w:rFonts w:ascii="Times New Roman" w:eastAsia="Times New Roman" w:hAnsi="Times New Roman" w:cs="Times New Roman"/>
          <w:lang w:val="en-IE" w:eastAsia="en-GB"/>
        </w:rPr>
        <w:t>Blaauw</w:t>
      </w:r>
      <w:proofErr w:type="spellEnd"/>
      <w:r w:rsidRPr="00434CAB">
        <w:rPr>
          <w:rFonts w:ascii="Times New Roman" w:eastAsia="Times New Roman" w:hAnsi="Times New Roman" w:cs="Times New Roman"/>
          <w:lang w:val="en-IE" w:eastAsia="en-GB"/>
        </w:rPr>
        <w:t>, PhD; Joan-Albert Sanchez-Cabeza, PhD; Ana Carolina Ruiz-Fernandez, PhD; J. Andrés Christen, PhD,</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We thank you for your submission to 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An Associate Editor and has now reported on your manuscript. While they see merit in your work, we regret that we cannot publish your paper in its current form.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The Associate Editor provides several recommendations that will orient the paper more towards the JABES readership and strengthen the simulation study. If you feel that you can respond convincingly to the review comments, you may wish to consider submitting a revised version at your own risk. In this case, the paper will be treated as a new submission, although you should reference JABE-D-20-00258 in your covering letter.</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Kind regards,</w:t>
      </w:r>
      <w:r w:rsidRPr="00434CAB">
        <w:rPr>
          <w:rFonts w:ascii="Times New Roman" w:eastAsia="Times New Roman" w:hAnsi="Times New Roman" w:cs="Times New Roman"/>
          <w:lang w:val="en-IE" w:eastAsia="en-GB"/>
        </w:rPr>
        <w:br/>
        <w:t>Brian Reich</w:t>
      </w:r>
      <w:r w:rsidRPr="00434CAB">
        <w:rPr>
          <w:rFonts w:ascii="Times New Roman" w:eastAsia="Times New Roman" w:hAnsi="Times New Roman" w:cs="Times New Roman"/>
          <w:lang w:val="en-IE" w:eastAsia="en-GB"/>
        </w:rPr>
        <w:br/>
        <w:t>Editor-in-Chief</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Associate editor comments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This manuscript reports the results of a simulation study to compare two methods (CRS and Plum) for determining ages from 210-Pb data. The simulation study appears to indicate reduced bias and improved coverage for Plum compared to CRS. Some discussion is provided to address why these results were observed.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Although this work may be of interest to JABES readership, I cannot recommend publication in its current form. A resubmission addressing the following comments may be sent to reviewers.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General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Models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The manuscript lists these models used for 210-Pb data: CF:CS, CIC, CRS, CI-CRS, R-CRS, and Plum. In the primary analysis only CI-CRS and Plum are used while R-CRS is used in a follow-up analysis. An argument is made to focus on CRS based on the plurality of </w:t>
      </w:r>
      <w:r w:rsidRPr="00434CAB">
        <w:rPr>
          <w:rFonts w:ascii="Times New Roman" w:eastAsia="Times New Roman" w:hAnsi="Times New Roman" w:cs="Times New Roman"/>
          <w:lang w:val="en-IE" w:eastAsia="en-GB"/>
        </w:rPr>
        <w:lastRenderedPageBreak/>
        <w:t xml:space="preserve">manuscripts using CRS and due to CRS being more flexible than CF:CS and CIC. This argument seems insufficient, partly because Plum is apparently infrequently used, and thus I suggest a resubmission include all methods for analysis of 210-Pb data. </w:t>
      </w:r>
    </w:p>
    <w:p w14:paraId="054C48AF" w14:textId="3ED2BF8E" w:rsidR="00AC2936" w:rsidRDefault="00AC2936" w:rsidP="00434CAB">
      <w:pPr>
        <w:rPr>
          <w:ins w:id="1" w:author="Marco Aquino Lopez" w:date="2021-03-16T21:10:00Z"/>
          <w:rFonts w:ascii="Times New Roman" w:eastAsia="Times New Roman" w:hAnsi="Times New Roman" w:cs="Times New Roman"/>
          <w:lang w:val="en-IE" w:eastAsia="en-GB"/>
        </w:rPr>
      </w:pPr>
    </w:p>
    <w:p w14:paraId="360B931D" w14:textId="18E4C528" w:rsidR="00CE149B" w:rsidRDefault="00CE149B" w:rsidP="00434CAB">
      <w:pPr>
        <w:rPr>
          <w:ins w:id="2" w:author="Marco Aquino Lopez" w:date="2021-03-16T21:10:00Z"/>
          <w:rFonts w:ascii="Times New Roman" w:eastAsia="Times New Roman" w:hAnsi="Times New Roman" w:cs="Times New Roman"/>
          <w:lang w:val="en-IE" w:eastAsia="en-GB"/>
        </w:rPr>
      </w:pPr>
      <w:ins w:id="3" w:author="Marco Aquino Lopez" w:date="2021-03-16T21:11:00Z">
        <w:r>
          <w:rPr>
            <w:rFonts w:ascii="Times New Roman" w:eastAsia="Times New Roman" w:hAnsi="Times New Roman" w:cs="Times New Roman"/>
            <w:lang w:val="en-IE" w:eastAsia="en-GB"/>
          </w:rPr>
          <w:t xml:space="preserve">The analysis was performed for every model, but the discussion focused on the </w:t>
        </w:r>
      </w:ins>
      <w:ins w:id="4" w:author="Marco Aquino Lopez" w:date="2021-03-16T21:12:00Z">
        <w:r>
          <w:rPr>
            <w:rFonts w:ascii="Times New Roman" w:eastAsia="Times New Roman" w:hAnsi="Times New Roman" w:cs="Times New Roman"/>
            <w:lang w:val="en-IE" w:eastAsia="en-GB"/>
          </w:rPr>
          <w:t xml:space="preserve">original two </w:t>
        </w:r>
      </w:ins>
      <w:ins w:id="5" w:author="Marco Aquino Lopez" w:date="2021-03-16T21:13:00Z">
        <w:r>
          <w:rPr>
            <w:rFonts w:ascii="Times New Roman" w:eastAsia="Times New Roman" w:hAnsi="Times New Roman" w:cs="Times New Roman"/>
            <w:lang w:val="en-IE" w:eastAsia="en-GB"/>
          </w:rPr>
          <w:t xml:space="preserve">original </w:t>
        </w:r>
      </w:ins>
      <w:ins w:id="6" w:author="Marco Aquino Lopez" w:date="2021-03-16T21:12:00Z">
        <w:r>
          <w:rPr>
            <w:rFonts w:ascii="Times New Roman" w:eastAsia="Times New Roman" w:hAnsi="Times New Roman" w:cs="Times New Roman"/>
            <w:lang w:val="en-IE" w:eastAsia="en-GB"/>
          </w:rPr>
          <w:t>method</w:t>
        </w:r>
      </w:ins>
      <w:ins w:id="7" w:author="Marco Aquino Lopez" w:date="2021-03-16T21:13:00Z">
        <w:r>
          <w:rPr>
            <w:rFonts w:ascii="Times New Roman" w:eastAsia="Times New Roman" w:hAnsi="Times New Roman" w:cs="Times New Roman"/>
            <w:lang w:val="en-IE" w:eastAsia="en-GB"/>
          </w:rPr>
          <w:t xml:space="preserve">s as similar results were obtained. </w:t>
        </w:r>
      </w:ins>
      <w:ins w:id="8" w:author="Marco Aquino Lopez" w:date="2021-03-16T21:19:00Z">
        <w:r>
          <w:rPr>
            <w:rFonts w:ascii="Times New Roman" w:eastAsia="Times New Roman" w:hAnsi="Times New Roman" w:cs="Times New Roman"/>
            <w:lang w:val="en-IE" w:eastAsia="en-GB"/>
          </w:rPr>
          <w:t xml:space="preserve">An Appendix was added to </w:t>
        </w:r>
      </w:ins>
      <w:ins w:id="9" w:author="Marco Aquino Lopez" w:date="2021-03-16T21:20:00Z">
        <w:r>
          <w:rPr>
            <w:rFonts w:ascii="Times New Roman" w:eastAsia="Times New Roman" w:hAnsi="Times New Roman" w:cs="Times New Roman"/>
            <w:lang w:val="en-IE" w:eastAsia="en-GB"/>
          </w:rPr>
          <w:t>show the results from the other methods.</w:t>
        </w:r>
      </w:ins>
    </w:p>
    <w:p w14:paraId="29FDA1AB" w14:textId="099EC1BF" w:rsidR="00C404E7" w:rsidRDefault="00434CAB" w:rsidP="00434CAB">
      <w:pPr>
        <w:rPr>
          <w:ins w:id="10" w:author="Marco Aquino Lopez" w:date="2021-01-13T22:14:00Z"/>
          <w:rFonts w:ascii="Times New Roman" w:eastAsia="Times New Roman" w:hAnsi="Times New Roman" w:cs="Times New Roman"/>
          <w:lang w:val="en-IE" w:eastAsia="en-GB"/>
        </w:rPr>
      </w:pPr>
      <w:del w:id="11" w:author="Marco Aquino Lopez" w:date="2021-03-16T21:20:00Z">
        <w:r w:rsidRPr="00434CAB" w:rsidDel="00CE149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The only model that is provided in any mathematical detail is Plum. A resubmission should include mathematical detail for all models so that differences between the models can be understood. In addition, methods of estimation for these models should be detailed. </w:t>
      </w:r>
    </w:p>
    <w:p w14:paraId="022FDFF6" w14:textId="545AA76B" w:rsidR="00C404E7" w:rsidRDefault="00CE149B" w:rsidP="00434CAB">
      <w:pPr>
        <w:rPr>
          <w:ins w:id="12" w:author="Marco Aquino Lopez" w:date="2021-01-13T22:18:00Z"/>
          <w:rFonts w:ascii="Times New Roman" w:eastAsia="Times New Roman" w:hAnsi="Times New Roman" w:cs="Times New Roman"/>
          <w:lang w:val="en-IE" w:eastAsia="en-GB"/>
        </w:rPr>
      </w:pPr>
      <w:ins w:id="13" w:author="Marco Aquino Lopez" w:date="2021-03-16T21:22:00Z">
        <w:r>
          <w:rPr>
            <w:rFonts w:ascii="Times New Roman" w:eastAsia="Times New Roman" w:hAnsi="Times New Roman" w:cs="Times New Roman"/>
            <w:lang w:val="en-IE" w:eastAsia="en-GB"/>
          </w:rPr>
          <w:t>This was amended.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Evaluation</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A collection of simulations were performed, but the structure of these simulations is unclear. </w:t>
      </w:r>
    </w:p>
    <w:p w14:paraId="528C8EC9" w14:textId="77777777" w:rsidR="004C69E1" w:rsidRDefault="00434CAB" w:rsidP="00434CAB">
      <w:pPr>
        <w:rPr>
          <w:ins w:id="14" w:author="Marco Aquino Lopez" w:date="2021-03-17T12:11: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Table 1 provides different age-depth functions and tables in the Supplementary Material appear to show information about the simulations (although no caption is provided so it is difficult to tell). If possible, a single table should be provided to articulate the full set of simulations performed.</w:t>
      </w:r>
      <w:ins w:id="15" w:author="Marco Aquino Lopez" w:date="2021-01-13T22:36:00Z">
        <w:r w:rsidR="006B7A31">
          <w:rPr>
            <w:rFonts w:ascii="Times New Roman" w:eastAsia="Times New Roman" w:hAnsi="Times New Roman" w:cs="Times New Roman"/>
            <w:lang w:val="en-IE" w:eastAsia="en-GB"/>
          </w:rPr>
          <w:t xml:space="preserve"> </w:t>
        </w:r>
      </w:ins>
    </w:p>
    <w:p w14:paraId="6B090F8A" w14:textId="77777777" w:rsidR="004C69E1" w:rsidRDefault="004C69E1" w:rsidP="00434CAB">
      <w:pPr>
        <w:rPr>
          <w:ins w:id="16" w:author="Marco Aquino Lopez" w:date="2021-03-17T12:13:00Z"/>
          <w:rFonts w:ascii="Times New Roman" w:eastAsia="Times New Roman" w:hAnsi="Times New Roman" w:cs="Times New Roman"/>
          <w:lang w:val="en-IE" w:eastAsia="en-GB"/>
        </w:rPr>
      </w:pPr>
      <w:ins w:id="17" w:author="Marco Aquino Lopez" w:date="2021-03-17T12:12:00Z">
        <w:r>
          <w:rPr>
            <w:rFonts w:ascii="Times New Roman" w:eastAsia="Times New Roman" w:hAnsi="Times New Roman" w:cs="Times New Roman"/>
            <w:lang w:val="en-IE" w:eastAsia="en-GB"/>
          </w:rPr>
          <w:t xml:space="preserve">We added an extra explanation on how the data is obtained and the GitHub repository was amended so it is publicity accessible. </w:t>
        </w:r>
      </w:ins>
      <w:del w:id="18" w:author="Marco Aquino Lopez" w:date="2021-03-17T12:11:00Z">
        <w:r w:rsidR="00434CAB" w:rsidRPr="00434CAB" w:rsidDel="004C69E1">
          <w:rPr>
            <w:rFonts w:ascii="Times New Roman" w:eastAsia="Times New Roman" w:hAnsi="Times New Roman" w:cs="Times New Roman"/>
            <w:lang w:val="en-IE" w:eastAsia="en-GB"/>
          </w:rPr>
          <w:br/>
        </w:r>
      </w:del>
      <w:r w:rsidR="00434CAB" w:rsidRPr="00434CAB">
        <w:rPr>
          <w:rFonts w:ascii="Times New Roman" w:eastAsia="Times New Roman" w:hAnsi="Times New Roman" w:cs="Times New Roman"/>
          <w:lang w:val="en-IE" w:eastAsia="en-GB"/>
        </w:rPr>
        <w:br/>
        <w:t>The authors use the term "offset", but I believe they are talking about "bias". Standard statistical terminology should be used. In addition, the "normalized offset", where normalization refers to division by the standard error, is used to assess accuracy of methods, but standard evaluation criteria is coverage and bias</w:t>
      </w:r>
      <w:ins w:id="19" w:author="Marco Aquino Lopez" w:date="2021-01-13T22:39:00Z">
        <w:r w:rsidR="006B7A31">
          <w:rPr>
            <w:rFonts w:ascii="Times New Roman" w:eastAsia="Times New Roman" w:hAnsi="Times New Roman" w:cs="Times New Roman"/>
            <w:lang w:val="en-IE" w:eastAsia="en-GB"/>
          </w:rPr>
          <w:t xml:space="preserve"> </w:t>
        </w:r>
      </w:ins>
    </w:p>
    <w:p w14:paraId="5FA1E5D9" w14:textId="60FBADDE" w:rsidR="004C69E1" w:rsidRDefault="004C69E1" w:rsidP="00434CAB">
      <w:pPr>
        <w:rPr>
          <w:ins w:id="20" w:author="Marco Aquino Lopez" w:date="2021-03-17T12:13:00Z"/>
          <w:rFonts w:ascii="Times New Roman" w:eastAsia="Times New Roman" w:hAnsi="Times New Roman" w:cs="Times New Roman"/>
          <w:lang w:val="en-IE" w:eastAsia="en-GB"/>
        </w:rPr>
      </w:pPr>
    </w:p>
    <w:p w14:paraId="3249F70A" w14:textId="3C397DBB" w:rsidR="004C69E1" w:rsidRDefault="004C69E1" w:rsidP="00434CAB">
      <w:pPr>
        <w:rPr>
          <w:ins w:id="21" w:author="Marco Aquino Lopez" w:date="2021-03-17T12:13:00Z"/>
          <w:rFonts w:ascii="Times New Roman" w:eastAsia="Times New Roman" w:hAnsi="Times New Roman" w:cs="Times New Roman"/>
          <w:lang w:val="en-IE" w:eastAsia="en-GB"/>
        </w:rPr>
      </w:pPr>
      <w:ins w:id="22" w:author="Marco Aquino Lopez" w:date="2021-03-17T12:13:00Z">
        <w:r>
          <w:rPr>
            <w:rFonts w:ascii="Times New Roman" w:eastAsia="Times New Roman" w:hAnsi="Times New Roman" w:cs="Times New Roman"/>
            <w:lang w:val="en-IE" w:eastAsia="en-GB"/>
          </w:rPr>
          <w:t>We thank the editor for this observation and the discussion was fix to user this terminology.</w:t>
        </w:r>
      </w:ins>
    </w:p>
    <w:p w14:paraId="5D55DE83" w14:textId="77777777" w:rsidR="004C69E1" w:rsidRDefault="00434CAB" w:rsidP="00434CAB">
      <w:pPr>
        <w:rPr>
          <w:ins w:id="23" w:author="Marco Aquino Lopez" w:date="2021-03-17T12:14:00Z"/>
          <w:rFonts w:ascii="Times New Roman" w:eastAsia="Times New Roman" w:hAnsi="Times New Roman" w:cs="Times New Roman"/>
          <w:lang w:val="en-IE" w:eastAsia="en-GB"/>
        </w:rPr>
      </w:pPr>
      <w:del w:id="24" w:author="Marco Aquino Lopez" w:date="2021-03-17T12:13:00Z">
        <w:r w:rsidRPr="00434CAB" w:rsidDel="004C69E1">
          <w:rPr>
            <w:rFonts w:ascii="Times New Roman" w:eastAsia="Times New Roman" w:hAnsi="Times New Roman" w:cs="Times New Roman"/>
            <w:lang w:val="en-IE" w:eastAsia="en-GB"/>
          </w:rPr>
          <w:delText xml:space="preserve">. </w:delText>
        </w:r>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The main evaluation concerns CRS at low information levels. It is unclear why this should be the primary comparison of interest. Is it common to have low information levels? Why is there no discussion of the methods under the different functional forms? How about discussion of any of the parameters that were set/adjusted during the simulation study?</w:t>
      </w:r>
      <w:ins w:id="25" w:author="Marco Aquino Lopez" w:date="2021-01-13T22:42:00Z">
        <w:r w:rsidR="006B7A31">
          <w:rPr>
            <w:rFonts w:ascii="Times New Roman" w:eastAsia="Times New Roman" w:hAnsi="Times New Roman" w:cs="Times New Roman"/>
            <w:lang w:val="en-IE" w:eastAsia="en-GB"/>
          </w:rPr>
          <w:t xml:space="preserve"> </w:t>
        </w:r>
      </w:ins>
    </w:p>
    <w:p w14:paraId="17972979" w14:textId="1D1EBB42" w:rsidR="004C69E1" w:rsidRDefault="004C69E1" w:rsidP="00434CAB">
      <w:pPr>
        <w:rPr>
          <w:ins w:id="26" w:author="Marco Aquino Lopez" w:date="2021-03-17T12:14:00Z"/>
          <w:rFonts w:ascii="Times New Roman" w:eastAsia="Times New Roman" w:hAnsi="Times New Roman" w:cs="Times New Roman"/>
          <w:lang w:val="en-IE" w:eastAsia="en-GB"/>
        </w:rPr>
      </w:pPr>
    </w:p>
    <w:p w14:paraId="2C26DAFC" w14:textId="77777777" w:rsidR="004C69E1" w:rsidRDefault="004C69E1" w:rsidP="004C69E1">
      <w:pPr>
        <w:rPr>
          <w:ins w:id="27" w:author="Marco Aquino Lopez" w:date="2021-03-17T12:17:00Z"/>
          <w:rFonts w:ascii="Times New Roman" w:eastAsia="Times New Roman" w:hAnsi="Times New Roman" w:cs="Times New Roman"/>
          <w:lang w:val="en-IE" w:eastAsia="en-GB"/>
        </w:rPr>
      </w:pPr>
      <w:ins w:id="28" w:author="Marco Aquino Lopez" w:date="2021-03-17T12:14:00Z">
        <w:r>
          <w:rPr>
            <w:rFonts w:ascii="Times New Roman" w:eastAsia="Times New Roman" w:hAnsi="Times New Roman" w:cs="Times New Roman"/>
            <w:lang w:val="en-IE" w:eastAsia="en-GB"/>
          </w:rPr>
          <w:t>The functional forms whi</w:t>
        </w:r>
      </w:ins>
      <w:ins w:id="29" w:author="Marco Aquino Lopez" w:date="2021-03-17T12:15:00Z">
        <w:r>
          <w:rPr>
            <w:rFonts w:ascii="Times New Roman" w:eastAsia="Times New Roman" w:hAnsi="Times New Roman" w:cs="Times New Roman"/>
            <w:lang w:val="en-IE" w:eastAsia="en-GB"/>
          </w:rPr>
          <w:t xml:space="preserve">ch we chose were selected as they reflect what is most commonly observed in practice, these function were chosen with the collaboration of our </w:t>
        </w:r>
      </w:ins>
      <w:ins w:id="30" w:author="Marco Aquino Lopez" w:date="2021-03-17T12:16:00Z">
        <w:r>
          <w:rPr>
            <w:rFonts w:ascii="Times New Roman" w:eastAsia="Times New Roman" w:hAnsi="Times New Roman" w:cs="Times New Roman"/>
            <w:lang w:val="en-IE" w:eastAsia="en-GB"/>
          </w:rPr>
          <w:t>Palaeoecological</w:t>
        </w:r>
      </w:ins>
      <w:ins w:id="31" w:author="Marco Aquino Lopez" w:date="2021-03-17T12:15:00Z">
        <w:r>
          <w:rPr>
            <w:rFonts w:ascii="Times New Roman" w:eastAsia="Times New Roman" w:hAnsi="Times New Roman" w:cs="Times New Roman"/>
            <w:lang w:val="en-IE" w:eastAsia="en-GB"/>
          </w:rPr>
          <w:t xml:space="preserve"> </w:t>
        </w:r>
      </w:ins>
      <w:ins w:id="32" w:author="Marco Aquino Lopez" w:date="2021-03-17T12:16:00Z">
        <w:r>
          <w:rPr>
            <w:rFonts w:ascii="Times New Roman" w:eastAsia="Times New Roman" w:hAnsi="Times New Roman" w:cs="Times New Roman"/>
            <w:lang w:val="en-IE" w:eastAsia="en-GB"/>
          </w:rPr>
          <w:t xml:space="preserve">co-authors. </w:t>
        </w:r>
      </w:ins>
    </w:p>
    <w:p w14:paraId="78F57B39" w14:textId="1FAFF36A" w:rsidR="004C69E1" w:rsidRDefault="004C69E1" w:rsidP="004C69E1">
      <w:pPr>
        <w:rPr>
          <w:ins w:id="33" w:author="Marco Aquino Lopez" w:date="2021-03-17T12:17:00Z"/>
          <w:rFonts w:ascii="Times New Roman" w:eastAsia="Times New Roman" w:hAnsi="Times New Roman" w:cs="Times New Roman"/>
          <w:lang w:val="en-IE" w:eastAsia="en-GB"/>
        </w:rPr>
      </w:pPr>
      <w:ins w:id="34" w:author="Marco Aquino Lopez" w:date="2021-03-17T12:17:00Z">
        <w:r>
          <w:rPr>
            <w:rFonts w:ascii="Times New Roman" w:eastAsia="Times New Roman" w:hAnsi="Times New Roman" w:cs="Times New Roman"/>
            <w:lang w:val="en-IE" w:eastAsia="en-GB"/>
          </w:rPr>
          <w:t xml:space="preserve">It is also important to note that </w:t>
        </w:r>
        <w:r w:rsidR="00BF312E">
          <w:rPr>
            <w:rFonts w:ascii="Times New Roman" w:eastAsia="Times New Roman" w:hAnsi="Times New Roman" w:cs="Times New Roman"/>
            <w:lang w:val="en-IE" w:eastAsia="en-GB"/>
          </w:rPr>
          <w:t>the age-depth function the primary variable of inf</w:t>
        </w:r>
      </w:ins>
      <w:ins w:id="35" w:author="Marco Aquino Lopez" w:date="2021-03-17T12:18:00Z">
        <w:r w:rsidR="00BF312E">
          <w:rPr>
            <w:rFonts w:ascii="Times New Roman" w:eastAsia="Times New Roman" w:hAnsi="Times New Roman" w:cs="Times New Roman"/>
            <w:lang w:val="en-IE" w:eastAsia="en-GB"/>
          </w:rPr>
          <w:t>erence, which is why we focus our discussion on it. Other variables such as the supported 210Pb</w:t>
        </w:r>
      </w:ins>
      <w:ins w:id="36" w:author="Marco Aquino Lopez" w:date="2021-03-17T12:19:00Z">
        <w:r w:rsidR="00BF312E">
          <w:rPr>
            <w:rFonts w:ascii="Times New Roman" w:eastAsia="Times New Roman" w:hAnsi="Times New Roman" w:cs="Times New Roman"/>
            <w:lang w:val="en-IE" w:eastAsia="en-GB"/>
          </w:rPr>
          <w:t xml:space="preserve"> even if they are important their effect on the chronology requires a much later discussion and other experimental tools, which are ou</w:t>
        </w:r>
      </w:ins>
      <w:ins w:id="37" w:author="Marco Aquino Lopez" w:date="2021-03-17T12:20:00Z">
        <w:r w:rsidR="00BF312E">
          <w:rPr>
            <w:rFonts w:ascii="Times New Roman" w:eastAsia="Times New Roman" w:hAnsi="Times New Roman" w:cs="Times New Roman"/>
            <w:lang w:val="en-IE" w:eastAsia="en-GB"/>
          </w:rPr>
          <w:t>tside the scope of this study.</w:t>
        </w:r>
      </w:ins>
    </w:p>
    <w:p w14:paraId="1A14BF1F" w14:textId="77777777" w:rsidR="004C69E1" w:rsidRDefault="004C69E1" w:rsidP="004C69E1">
      <w:pPr>
        <w:rPr>
          <w:ins w:id="38" w:author="Marco Aquino Lopez" w:date="2021-03-17T12:17:00Z"/>
          <w:rFonts w:ascii="Times New Roman" w:eastAsia="Times New Roman" w:hAnsi="Times New Roman" w:cs="Times New Roman"/>
          <w:lang w:val="en-IE" w:eastAsia="en-GB"/>
        </w:rPr>
      </w:pPr>
    </w:p>
    <w:p w14:paraId="4AD757D6" w14:textId="77777777" w:rsidR="00BF312E" w:rsidRDefault="00434CAB" w:rsidP="004C69E1">
      <w:pPr>
        <w:rPr>
          <w:ins w:id="39" w:author="Marco Aquino Lopez" w:date="2021-03-17T12:20:00Z"/>
          <w:rFonts w:ascii="Times New Roman" w:eastAsia="Times New Roman" w:hAnsi="Times New Roman" w:cs="Times New Roman"/>
          <w:lang w:val="en-IE" w:eastAsia="en-GB"/>
        </w:rPr>
      </w:pPr>
      <w:del w:id="40" w:author="Marco Aquino Lopez" w:date="2021-03-17T12:17:00Z">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Specific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Figure 1 is better represented as a sentence. </w:t>
      </w:r>
    </w:p>
    <w:p w14:paraId="3D29F777" w14:textId="77777777" w:rsidR="006F3EEB" w:rsidRDefault="00BF312E" w:rsidP="004C69E1">
      <w:pPr>
        <w:rPr>
          <w:ins w:id="41" w:author="Marco Aquino Lopez" w:date="2021-03-17T12:21:00Z"/>
          <w:rFonts w:ascii="Times New Roman" w:eastAsia="Times New Roman" w:hAnsi="Times New Roman" w:cs="Times New Roman"/>
          <w:lang w:val="en-IE" w:eastAsia="en-GB"/>
        </w:rPr>
      </w:pPr>
      <w:ins w:id="42" w:author="Marco Aquino Lopez" w:date="2021-03-17T12:20:00Z">
        <w:r>
          <w:rPr>
            <w:rFonts w:ascii="Times New Roman" w:eastAsia="Times New Roman" w:hAnsi="Times New Roman" w:cs="Times New Roman"/>
            <w:lang w:val="en-IE" w:eastAsia="en-GB"/>
          </w:rPr>
          <w:t xml:space="preserve">We feel that the figure is necessary as the study where the data is obtained, did not focused on the </w:t>
        </w:r>
        <w:r w:rsidR="006F3EEB">
          <w:rPr>
            <w:rFonts w:ascii="Times New Roman" w:eastAsia="Times New Roman" w:hAnsi="Times New Roman" w:cs="Times New Roman"/>
            <w:lang w:val="en-IE" w:eastAsia="en-GB"/>
          </w:rPr>
          <w:t>popularity of the methods. The figure</w:t>
        </w:r>
      </w:ins>
      <w:ins w:id="43" w:author="Marco Aquino Lopez" w:date="2021-03-17T12:21:00Z">
        <w:r w:rsidR="006F3EEB">
          <w:rPr>
            <w:rFonts w:ascii="Times New Roman" w:eastAsia="Times New Roman" w:hAnsi="Times New Roman" w:cs="Times New Roman"/>
            <w:lang w:val="en-IE" w:eastAsia="en-GB"/>
          </w:rPr>
          <w:t xml:space="preserve"> was a reinterpretation of the data of such study.</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lastRenderedPageBreak/>
        <w:t>"providing different chronologies even when the same model and dataset was used." - so what is different? calibration? but then isn't that a different model?</w:t>
      </w:r>
      <w:ins w:id="44" w:author="Marco Aquino Lopez" w:date="2021-01-13T22:43:00Z">
        <w:r w:rsidR="006B7A31">
          <w:rPr>
            <w:rFonts w:ascii="Times New Roman" w:eastAsia="Times New Roman" w:hAnsi="Times New Roman" w:cs="Times New Roman"/>
            <w:lang w:val="en-IE" w:eastAsia="en-GB"/>
          </w:rPr>
          <w:t xml:space="preserve"> </w:t>
        </w:r>
      </w:ins>
    </w:p>
    <w:p w14:paraId="4EBC17DB" w14:textId="77777777" w:rsidR="006F3EEB" w:rsidRDefault="006F3EEB" w:rsidP="004C69E1">
      <w:pPr>
        <w:rPr>
          <w:ins w:id="45" w:author="Marco Aquino Lopez" w:date="2021-03-17T12:21:00Z"/>
          <w:rFonts w:ascii="Times New Roman" w:eastAsia="Times New Roman" w:hAnsi="Times New Roman" w:cs="Times New Roman"/>
          <w:lang w:val="en-IE" w:eastAsia="en-GB"/>
        </w:rPr>
      </w:pPr>
    </w:p>
    <w:p w14:paraId="1A1D2476" w14:textId="12DC1A2E" w:rsidR="006F3EEB" w:rsidRDefault="006F3EEB" w:rsidP="004C69E1">
      <w:pPr>
        <w:rPr>
          <w:ins w:id="46" w:author="Marco Aquino Lopez" w:date="2021-03-17T12:21:00Z"/>
          <w:rFonts w:ascii="Times New Roman" w:eastAsia="Times New Roman" w:hAnsi="Times New Roman" w:cs="Times New Roman"/>
          <w:lang w:val="en-IE" w:eastAsia="en-GB"/>
        </w:rPr>
      </w:pPr>
      <w:ins w:id="47" w:author="Marco Aquino Lopez" w:date="2021-03-17T12:21:00Z">
        <w:r>
          <w:rPr>
            <w:rFonts w:ascii="Times New Roman" w:eastAsia="Times New Roman" w:hAnsi="Times New Roman" w:cs="Times New Roman"/>
            <w:lang w:val="en-IE" w:eastAsia="en-GB"/>
          </w:rPr>
          <w:t>As it is mentioned on the paper user</w:t>
        </w:r>
      </w:ins>
      <w:ins w:id="48" w:author="Marco Aquino Lopez" w:date="2021-03-17T12:24:00Z">
        <w:r>
          <w:rPr>
            <w:rFonts w:ascii="Times New Roman" w:eastAsia="Times New Roman" w:hAnsi="Times New Roman" w:cs="Times New Roman"/>
            <w:lang w:val="en-IE" w:eastAsia="en-GB"/>
          </w:rPr>
          <w:t xml:space="preserve"> (lab)</w:t>
        </w:r>
      </w:ins>
      <w:ins w:id="49" w:author="Marco Aquino Lopez" w:date="2021-03-17T12:21:00Z">
        <w:r>
          <w:rPr>
            <w:rFonts w:ascii="Times New Roman" w:eastAsia="Times New Roman" w:hAnsi="Times New Roman" w:cs="Times New Roman"/>
            <w:lang w:val="en-IE" w:eastAsia="en-GB"/>
          </w:rPr>
          <w:t xml:space="preserve"> intervention</w:t>
        </w:r>
      </w:ins>
      <w:ins w:id="50" w:author="Marco Aquino Lopez" w:date="2021-03-17T12:22:00Z">
        <w:r>
          <w:rPr>
            <w:rFonts w:ascii="Times New Roman" w:eastAsia="Times New Roman" w:hAnsi="Times New Roman" w:cs="Times New Roman"/>
            <w:lang w:val="en-IE" w:eastAsia="en-GB"/>
          </w:rPr>
          <w:t xml:space="preserve"> is the main difference between </w:t>
        </w:r>
      </w:ins>
      <w:ins w:id="51" w:author="Marco Aquino Lopez" w:date="2021-03-17T12:23:00Z">
        <w:r>
          <w:rPr>
            <w:rFonts w:ascii="Times New Roman" w:eastAsia="Times New Roman" w:hAnsi="Times New Roman" w:cs="Times New Roman"/>
            <w:lang w:val="en-IE" w:eastAsia="en-GB"/>
          </w:rPr>
          <w:t xml:space="preserve">the results of these models. </w:t>
        </w:r>
      </w:ins>
      <w:ins w:id="52" w:author="Marco Aquino Lopez" w:date="2021-03-17T12:24:00Z">
        <w:r>
          <w:rPr>
            <w:rFonts w:ascii="Times New Roman" w:eastAsia="Times New Roman" w:hAnsi="Times New Roman" w:cs="Times New Roman"/>
            <w:lang w:val="en-IE" w:eastAsia="en-GB"/>
          </w:rPr>
          <w:t>The text now makes more emphasis on this point</w:t>
        </w:r>
      </w:ins>
    </w:p>
    <w:p w14:paraId="5AB16248" w14:textId="77777777" w:rsidR="006F3EEB" w:rsidRDefault="006F3EEB" w:rsidP="004C69E1">
      <w:pPr>
        <w:rPr>
          <w:ins w:id="53" w:author="Marco Aquino Lopez" w:date="2021-03-17T12:21:00Z"/>
          <w:rFonts w:ascii="Times New Roman" w:eastAsia="Times New Roman" w:hAnsi="Times New Roman" w:cs="Times New Roman"/>
          <w:lang w:val="en-IE" w:eastAsia="en-GB"/>
        </w:rPr>
      </w:pPr>
    </w:p>
    <w:p w14:paraId="3332F0F4" w14:textId="77777777" w:rsidR="006F3EEB" w:rsidRDefault="00434CAB" w:rsidP="004C69E1">
      <w:pPr>
        <w:rPr>
          <w:ins w:id="54" w:author="Marco Aquino Lopez" w:date="2021-03-17T12:24:00Z"/>
          <w:rFonts w:ascii="Times New Roman" w:eastAsia="Times New Roman" w:hAnsi="Times New Roman" w:cs="Times New Roman"/>
          <w:lang w:val="en-IE" w:eastAsia="en-GB"/>
        </w:rPr>
      </w:pPr>
      <w:del w:id="55" w:author="Marco Aquino Lopez" w:date="2021-03-17T12:21: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"hindrance variable"? perhaps nuisance? What does "supported 210-Pb" hinder?</w:t>
      </w:r>
      <w:ins w:id="56" w:author="Marco Aquino Lopez" w:date="2021-01-13T22:45:00Z">
        <w:r w:rsidR="006B7A31">
          <w:rPr>
            <w:rFonts w:ascii="Times New Roman" w:eastAsia="Times New Roman" w:hAnsi="Times New Roman" w:cs="Times New Roman"/>
            <w:lang w:val="en-IE" w:eastAsia="en-GB"/>
          </w:rPr>
          <w:t xml:space="preserve"> </w:t>
        </w:r>
      </w:ins>
    </w:p>
    <w:p w14:paraId="2EC10095" w14:textId="77777777" w:rsidR="006F3EEB" w:rsidRDefault="006F3EEB" w:rsidP="004C69E1">
      <w:pPr>
        <w:rPr>
          <w:ins w:id="57" w:author="Marco Aquino Lopez" w:date="2021-03-17T12:24:00Z"/>
          <w:rFonts w:ascii="Times New Roman" w:eastAsia="Times New Roman" w:hAnsi="Times New Roman" w:cs="Times New Roman"/>
          <w:lang w:val="en-IE" w:eastAsia="en-GB"/>
        </w:rPr>
      </w:pPr>
    </w:p>
    <w:p w14:paraId="45634C55" w14:textId="16772F9E" w:rsidR="006F3EEB" w:rsidRDefault="006F3EEB" w:rsidP="004C69E1">
      <w:pPr>
        <w:rPr>
          <w:ins w:id="58" w:author="Marco Aquino Lopez" w:date="2021-03-17T12:26:00Z"/>
          <w:rFonts w:ascii="Times New Roman" w:eastAsia="Times New Roman" w:hAnsi="Times New Roman" w:cs="Times New Roman"/>
          <w:lang w:val="en-IE" w:eastAsia="en-GB"/>
        </w:rPr>
      </w:pPr>
      <w:ins w:id="59" w:author="Marco Aquino Lopez" w:date="2021-03-17T12:25:00Z">
        <w:r>
          <w:rPr>
            <w:rFonts w:ascii="Times New Roman" w:eastAsia="Times New Roman" w:hAnsi="Times New Roman" w:cs="Times New Roman"/>
            <w:lang w:val="en-IE" w:eastAsia="en-GB"/>
          </w:rPr>
          <w:t xml:space="preserve">The supported activity is a source of </w:t>
        </w:r>
      </w:ins>
      <w:ins w:id="60" w:author="Marco Aquino Lopez" w:date="2021-03-17T12:26:00Z">
        <w:r>
          <w:rPr>
            <w:rFonts w:ascii="Times New Roman" w:eastAsia="Times New Roman" w:hAnsi="Times New Roman" w:cs="Times New Roman"/>
            <w:lang w:val="en-IE" w:eastAsia="en-GB"/>
          </w:rPr>
          <w:t>replenishable</w:t>
        </w:r>
      </w:ins>
      <w:ins w:id="61" w:author="Marco Aquino Lopez" w:date="2021-03-17T12:25:00Z">
        <w:r>
          <w:rPr>
            <w:rFonts w:ascii="Times New Roman" w:eastAsia="Times New Roman" w:hAnsi="Times New Roman" w:cs="Times New Roman"/>
            <w:lang w:val="en-IE" w:eastAsia="en-GB"/>
          </w:rPr>
          <w:t xml:space="preserve"> 210Pb</w:t>
        </w:r>
      </w:ins>
      <w:ins w:id="62" w:author="Marco Aquino Lopez" w:date="2021-03-17T12:26:00Z">
        <w:r>
          <w:rPr>
            <w:rFonts w:ascii="Times New Roman" w:eastAsia="Times New Roman" w:hAnsi="Times New Roman" w:cs="Times New Roman"/>
            <w:lang w:val="en-IE" w:eastAsia="en-GB"/>
          </w:rPr>
          <w:t xml:space="preserve"> in any sediment</w:t>
        </w:r>
      </w:ins>
      <w:ins w:id="63" w:author="Marco Aquino Lopez" w:date="2021-03-17T12:25:00Z">
        <w:r>
          <w:rPr>
            <w:rFonts w:ascii="Times New Roman" w:eastAsia="Times New Roman" w:hAnsi="Times New Roman" w:cs="Times New Roman"/>
            <w:lang w:val="en-IE" w:eastAsia="en-GB"/>
          </w:rPr>
          <w:t>, and because the excess 210Pb cannot be directly measure</w:t>
        </w:r>
      </w:ins>
      <w:ins w:id="64" w:author="Marco Aquino Lopez" w:date="2021-03-17T12:26:00Z">
        <w:r>
          <w:rPr>
            <w:rFonts w:ascii="Times New Roman" w:eastAsia="Times New Roman" w:hAnsi="Times New Roman" w:cs="Times New Roman"/>
            <w:lang w:val="en-IE" w:eastAsia="en-GB"/>
          </w:rPr>
          <w:t xml:space="preserve">, this variable hinder the calculation of the excess 210Pb and therefor the age-depth model. </w:t>
        </w:r>
      </w:ins>
    </w:p>
    <w:p w14:paraId="01AF94BF" w14:textId="5F511A1A" w:rsidR="006B7A31" w:rsidRDefault="00434CAB" w:rsidP="004C69E1">
      <w:pPr>
        <w:rPr>
          <w:ins w:id="65" w:author="Marco Aquino Lopez" w:date="2021-01-13T22:45:00Z"/>
          <w:rFonts w:ascii="Times New Roman" w:eastAsia="Times New Roman" w:hAnsi="Times New Roman" w:cs="Times New Roman"/>
          <w:lang w:val="en-IE" w:eastAsia="en-GB"/>
        </w:rPr>
      </w:pPr>
      <w:del w:id="66" w:author="Marco Aquino Lopez" w:date="2021-03-17T12:25: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I think it would be useful to introduce an example data set, so that the reader knows what quantities are available for the analysis and can use this information to help interpret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w:t>
      </w:r>
    </w:p>
    <w:p w14:paraId="13F9DB5D" w14:textId="77777777" w:rsidR="006F3EEB" w:rsidRDefault="006F3EEB" w:rsidP="00434CAB">
      <w:pPr>
        <w:rPr>
          <w:ins w:id="67" w:author="Marco Aquino Lopez" w:date="2021-03-17T12:36:00Z"/>
          <w:rFonts w:ascii="Times New Roman" w:eastAsia="Times New Roman" w:hAnsi="Times New Roman" w:cs="Times New Roman"/>
          <w:lang w:val="en-IE" w:eastAsia="en-GB"/>
        </w:rPr>
      </w:pPr>
    </w:p>
    <w:p w14:paraId="0F58FC08" w14:textId="77777777" w:rsidR="00F27BC7" w:rsidRDefault="00F27BC7" w:rsidP="00434CAB">
      <w:pPr>
        <w:rPr>
          <w:ins w:id="68" w:author="Marco Aquino Lopez" w:date="2021-03-17T12:37:00Z"/>
          <w:rFonts w:ascii="Times New Roman" w:eastAsia="Times New Roman" w:hAnsi="Times New Roman" w:cs="Times New Roman"/>
          <w:lang w:val="en-IE" w:eastAsia="en-GB"/>
        </w:rPr>
      </w:pPr>
      <w:proofErr w:type="spellStart"/>
      <w:ins w:id="69" w:author="Marco Aquino Lopez" w:date="2021-03-17T12:37:00Z">
        <w:r>
          <w:rPr>
            <w:rFonts w:ascii="Times New Roman" w:eastAsia="Times New Roman" w:hAnsi="Times New Roman" w:cs="Times New Roman"/>
            <w:lang w:val="en-IE" w:eastAsia="en-GB"/>
          </w:rPr>
          <w:t>Agregar</w:t>
        </w:r>
        <w:proofErr w:type="spellEnd"/>
        <w:r>
          <w:rPr>
            <w:rFonts w:ascii="Times New Roman" w:eastAsia="Times New Roman" w:hAnsi="Times New Roman" w:cs="Times New Roman"/>
            <w:lang w:val="en-IE" w:eastAsia="en-GB"/>
          </w:rPr>
          <w:t xml:space="preserve"> TEHUAII</w:t>
        </w:r>
      </w:ins>
    </w:p>
    <w:p w14:paraId="0471F052" w14:textId="77777777" w:rsidR="00F27BC7" w:rsidRDefault="00434CAB" w:rsidP="00434CAB">
      <w:pPr>
        <w:rPr>
          <w:ins w:id="70" w:author="Marco Aquino Lopez" w:date="2021-03-17T12:43: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as Plum is a new model, some of the details should be explained when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 is introduced:</w:t>
      </w:r>
      <w:r w:rsidRPr="00434CAB">
        <w:rPr>
          <w:rFonts w:ascii="Times New Roman" w:eastAsia="Times New Roman" w:hAnsi="Times New Roman" w:cs="Times New Roman"/>
          <w:lang w:val="en-IE" w:eastAsia="en-GB"/>
        </w:rPr>
        <w:br/>
        <w:t>- why use a normal distribution for a strictly positive quantity?</w:t>
      </w:r>
      <w:r w:rsidRPr="00434CAB">
        <w:rPr>
          <w:rFonts w:ascii="Times New Roman" w:eastAsia="Times New Roman" w:hAnsi="Times New Roman" w:cs="Times New Roman"/>
          <w:lang w:val="en-IE" w:eastAsia="en-GB"/>
        </w:rPr>
        <w:br/>
        <w:t xml:space="preserve">- what is \bar{t}?, what is </w:t>
      </w:r>
      <w:proofErr w:type="spellStart"/>
      <w:r w:rsidRPr="00434CAB">
        <w:rPr>
          <w:rFonts w:ascii="Times New Roman" w:eastAsia="Times New Roman" w:hAnsi="Times New Roman" w:cs="Times New Roman"/>
          <w:lang w:val="en-IE" w:eastAsia="en-GB"/>
        </w:rPr>
        <w:t>P_i^S</w:t>
      </w:r>
      <w:proofErr w:type="spellEnd"/>
      <w:r w:rsidRPr="00434CAB">
        <w:rPr>
          <w:rFonts w:ascii="Times New Roman" w:eastAsia="Times New Roman" w:hAnsi="Times New Roman" w:cs="Times New Roman"/>
          <w:lang w:val="en-IE" w:eastAsia="en-GB"/>
        </w:rPr>
        <w:t>?</w:t>
      </w:r>
      <w:r w:rsidRPr="00434CAB">
        <w:rPr>
          <w:rFonts w:ascii="Times New Roman" w:eastAsia="Times New Roman" w:hAnsi="Times New Roman" w:cs="Times New Roman"/>
          <w:lang w:val="en-IE" w:eastAsia="en-GB"/>
        </w:rPr>
        <w:br/>
        <w:t>- what are known and unknown? \</w:t>
      </w:r>
      <w:proofErr w:type="spellStart"/>
      <w:r w:rsidRPr="00434CAB">
        <w:rPr>
          <w:rFonts w:ascii="Times New Roman" w:eastAsia="Times New Roman" w:hAnsi="Times New Roman" w:cs="Times New Roman"/>
          <w:lang w:val="en-IE" w:eastAsia="en-GB"/>
        </w:rPr>
        <w:t>Phi_i</w:t>
      </w:r>
      <w:proofErr w:type="spellEnd"/>
      <w:r w:rsidRPr="00434CAB">
        <w:rPr>
          <w:rFonts w:ascii="Times New Roman" w:eastAsia="Times New Roman" w:hAnsi="Times New Roman" w:cs="Times New Roman"/>
          <w:lang w:val="en-IE" w:eastAsia="en-GB"/>
        </w:rPr>
        <w:t>, \lambda, \delta, \</w:t>
      </w:r>
      <w:proofErr w:type="spellStart"/>
      <w:r w:rsidRPr="00434CAB">
        <w:rPr>
          <w:rFonts w:ascii="Times New Roman" w:eastAsia="Times New Roman" w:hAnsi="Times New Roman" w:cs="Times New Roman"/>
          <w:lang w:val="en-IE" w:eastAsia="en-GB"/>
        </w:rPr>
        <w:t>sigma_i</w:t>
      </w:r>
      <w:proofErr w:type="spellEnd"/>
      <w:r w:rsidRPr="00434CAB">
        <w:rPr>
          <w:rFonts w:ascii="Times New Roman" w:eastAsia="Times New Roman" w:hAnsi="Times New Roman" w:cs="Times New Roman"/>
          <w:lang w:val="en-IE" w:eastAsia="en-GB"/>
        </w:rPr>
        <w:t>, \</w:t>
      </w:r>
      <w:proofErr w:type="spellStart"/>
      <w:r w:rsidRPr="00434CAB">
        <w:rPr>
          <w:rFonts w:ascii="Times New Roman" w:eastAsia="Times New Roman" w:hAnsi="Times New Roman" w:cs="Times New Roman"/>
          <w:lang w:val="en-IE" w:eastAsia="en-GB"/>
        </w:rPr>
        <w:t>rho_i</w:t>
      </w:r>
      <w:proofErr w:type="spellEnd"/>
      <w:r w:rsidRPr="00434CAB">
        <w:rPr>
          <w:rFonts w:ascii="Times New Roman" w:eastAsia="Times New Roman" w:hAnsi="Times New Roman" w:cs="Times New Roman"/>
          <w:lang w:val="en-IE" w:eastAsia="en-GB"/>
        </w:rPr>
        <w:t>?</w:t>
      </w:r>
      <w:r w:rsidRPr="00434CAB">
        <w:rPr>
          <w:rFonts w:ascii="Times New Roman" w:eastAsia="Times New Roman" w:hAnsi="Times New Roman" w:cs="Times New Roman"/>
          <w:lang w:val="en-IE" w:eastAsia="en-GB"/>
        </w:rPr>
        <w:br/>
        <w:t>- is depth literally depth in the soil/rock/whatever? is this measured from the "surface" or from the "bottom"?</w:t>
      </w:r>
      <w:r w:rsidRPr="00434CAB">
        <w:rPr>
          <w:rFonts w:ascii="Times New Roman" w:eastAsia="Times New Roman" w:hAnsi="Times New Roman" w:cs="Times New Roman"/>
          <w:lang w:val="en-IE" w:eastAsia="en-GB"/>
        </w:rPr>
        <w:br/>
        <w:t>- does it make sense for the age-depth function to be piece-wise linear? is this just a simplifying assumption?</w:t>
      </w:r>
    </w:p>
    <w:p w14:paraId="56ABA0DD" w14:textId="77777777" w:rsidR="00F27BC7" w:rsidRDefault="00F27BC7" w:rsidP="00434CAB">
      <w:pPr>
        <w:rPr>
          <w:ins w:id="71" w:author="Marco Aquino Lopez" w:date="2021-03-17T12:43:00Z"/>
          <w:rFonts w:ascii="Times New Roman" w:eastAsia="Times New Roman" w:hAnsi="Times New Roman" w:cs="Times New Roman"/>
          <w:lang w:val="en-IE" w:eastAsia="en-GB"/>
        </w:rPr>
      </w:pPr>
    </w:p>
    <w:p w14:paraId="47EA1597" w14:textId="181D5ABF" w:rsidR="00AF31D7" w:rsidRDefault="00F27BC7" w:rsidP="00434CAB">
      <w:pPr>
        <w:rPr>
          <w:ins w:id="72" w:author="Marco Aquino Lopez" w:date="2021-01-13T23:16:00Z"/>
          <w:rFonts w:ascii="Times New Roman" w:eastAsia="Times New Roman" w:hAnsi="Times New Roman" w:cs="Times New Roman"/>
          <w:lang w:val="en-IE" w:eastAsia="en-GB"/>
        </w:rPr>
      </w:pPr>
      <w:ins w:id="73" w:author="Marco Aquino Lopez" w:date="2021-03-17T12:43:00Z">
        <w:r>
          <w:rPr>
            <w:rFonts w:ascii="Times New Roman" w:eastAsia="Times New Roman" w:hAnsi="Times New Roman" w:cs="Times New Roman"/>
            <w:lang w:val="en-IE" w:eastAsia="en-GB"/>
          </w:rPr>
          <w:t xml:space="preserve">All of these details are explain in the cited publications. </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The simulation error structure can be simplified by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y \sim N(C_{\hat{x}} + X_{shift}, y^2_{scat} + \sigma^2_{R})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with</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X_{shift} \sim (1-p_{out}) \delta_0 + p_{out} </w:t>
      </w:r>
      <w:proofErr w:type="spellStart"/>
      <w:r w:rsidR="00434CAB" w:rsidRPr="00434CAB">
        <w:rPr>
          <w:rFonts w:ascii="Times New Roman" w:eastAsia="Times New Roman" w:hAnsi="Times New Roman" w:cs="Times New Roman"/>
          <w:lang w:val="en-IE" w:eastAsia="en-GB"/>
        </w:rPr>
        <w:t>Unif</w:t>
      </w:r>
      <w:proofErr w:type="spellEnd"/>
      <w:r w:rsidR="00434CAB" w:rsidRPr="00434CAB">
        <w:rPr>
          <w:rFonts w:ascii="Times New Roman" w:eastAsia="Times New Roman" w:hAnsi="Times New Roman" w:cs="Times New Roman"/>
          <w:lang w:val="en-IE" w:eastAsia="en-GB"/>
        </w:rPr>
        <w:t>(-x_{shift}, x_{shift})</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where \delta_0 is a point-mass at 0.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This alleviates the confusing notation of C_{\hat{x}} -&gt; \theta -&gt; \theta' -&gt; y(\theta'). I don't believe \mu(\theta') is defined, perhaps it is "This variable" at the top of page 7, but "This variable" refers to \sigma_{min}.</w:t>
      </w:r>
    </w:p>
    <w:p w14:paraId="7A4B2727" w14:textId="77777777" w:rsidR="00AF31D7" w:rsidRDefault="00AF31D7" w:rsidP="00434CAB">
      <w:pPr>
        <w:rPr>
          <w:ins w:id="74" w:author="Marco Aquino Lopez" w:date="2021-01-13T23:17:00Z"/>
          <w:rFonts w:ascii="Times New Roman" w:eastAsia="Times New Roman" w:hAnsi="Times New Roman" w:cs="Times New Roman"/>
          <w:lang w:val="en-IE" w:eastAsia="en-GB"/>
        </w:rPr>
      </w:pPr>
      <w:proofErr w:type="spellStart"/>
      <w:ins w:id="75" w:author="Marco Aquino Lopez" w:date="2021-01-13T23:16:00Z">
        <w:r>
          <w:rPr>
            <w:rFonts w:ascii="Times New Roman" w:eastAsia="Times New Roman" w:hAnsi="Times New Roman" w:cs="Times New Roman"/>
            <w:lang w:val="en-IE" w:eastAsia="en-GB"/>
          </w:rPr>
          <w:t>Ir</w:t>
        </w:r>
        <w:proofErr w:type="spellEnd"/>
        <w:r>
          <w:rPr>
            <w:rFonts w:ascii="Times New Roman" w:eastAsia="Times New Roman" w:hAnsi="Times New Roman" w:cs="Times New Roman"/>
            <w:lang w:val="en-IE" w:eastAsia="en-GB"/>
          </w:rPr>
          <w:t xml:space="preserve"> con mas </w:t>
        </w:r>
        <w:proofErr w:type="spellStart"/>
        <w:r>
          <w:rPr>
            <w:rFonts w:ascii="Times New Roman" w:eastAsia="Times New Roman" w:hAnsi="Times New Roman" w:cs="Times New Roman"/>
            <w:lang w:val="en-IE" w:eastAsia="en-GB"/>
          </w:rPr>
          <w:t>detalles</w:t>
        </w:r>
        <w:proofErr w:type="spellEnd"/>
        <w:r>
          <w:rPr>
            <w:rFonts w:ascii="Times New Roman" w:eastAsia="Times New Roman" w:hAnsi="Times New Roman" w:cs="Times New Roman"/>
            <w:lang w:val="en-IE" w:eastAsia="en-GB"/>
          </w:rPr>
          <w:t xml:space="preserve"> </w:t>
        </w:r>
      </w:ins>
      <w:proofErr w:type="spellStart"/>
      <w:ins w:id="76" w:author="Marco Aquino Lopez" w:date="2021-01-13T23:17:00Z">
        <w:r>
          <w:rPr>
            <w:rFonts w:ascii="Times New Roman" w:eastAsia="Times New Roman" w:hAnsi="Times New Roman" w:cs="Times New Roman"/>
            <w:lang w:val="en-IE" w:eastAsia="en-GB"/>
          </w:rPr>
          <w:t>sobre</w:t>
        </w:r>
        <w:proofErr w:type="spellEnd"/>
        <w:r>
          <w:rPr>
            <w:rFonts w:ascii="Times New Roman" w:eastAsia="Times New Roman" w:hAnsi="Times New Roman" w:cs="Times New Roman"/>
            <w:lang w:val="en-IE" w:eastAsia="en-GB"/>
          </w:rPr>
          <w:t xml:space="preserve"> </w:t>
        </w:r>
        <w:proofErr w:type="spellStart"/>
        <w:r>
          <w:rPr>
            <w:rFonts w:ascii="Times New Roman" w:eastAsia="Times New Roman" w:hAnsi="Times New Roman" w:cs="Times New Roman"/>
            <w:lang w:val="en-IE" w:eastAsia="en-GB"/>
          </w:rPr>
          <w:t>como</w:t>
        </w:r>
        <w:proofErr w:type="spellEnd"/>
        <w:r>
          <w:rPr>
            <w:rFonts w:ascii="Times New Roman" w:eastAsia="Times New Roman" w:hAnsi="Times New Roman" w:cs="Times New Roman"/>
            <w:lang w:val="en-IE" w:eastAsia="en-GB"/>
          </w:rPr>
          <w:t xml:space="preserve"> se </w:t>
        </w:r>
        <w:proofErr w:type="spellStart"/>
        <w:r>
          <w:rPr>
            <w:rFonts w:ascii="Times New Roman" w:eastAsia="Times New Roman" w:hAnsi="Times New Roman" w:cs="Times New Roman"/>
            <w:lang w:val="en-IE" w:eastAsia="en-GB"/>
          </w:rPr>
          <w:t>estimo</w:t>
        </w:r>
        <w:proofErr w:type="spellEnd"/>
        <w:r>
          <w:rPr>
            <w:rFonts w:ascii="Times New Roman" w:eastAsia="Times New Roman" w:hAnsi="Times New Roman" w:cs="Times New Roman"/>
            <w:lang w:val="en-IE" w:eastAsia="en-GB"/>
          </w:rPr>
          <w:t xml:space="preserve"> el error</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It is not clear where 5333 simulations come from. A single table, similar to Table 1 that provides all the variables that were adjusted/et during the simulation study would be helpful. </w:t>
      </w:r>
    </w:p>
    <w:p w14:paraId="3029EB8B" w14:textId="77777777" w:rsidR="00AF31D7" w:rsidRDefault="00AF31D7" w:rsidP="00434CAB">
      <w:pPr>
        <w:rPr>
          <w:ins w:id="77" w:author="Marco Aquino Lopez" w:date="2021-01-13T23:17:00Z"/>
          <w:rFonts w:ascii="Times New Roman" w:eastAsia="Times New Roman" w:hAnsi="Times New Roman" w:cs="Times New Roman"/>
          <w:lang w:val="en-IE" w:eastAsia="en-GB"/>
        </w:rPr>
      </w:pPr>
      <w:proofErr w:type="spellStart"/>
      <w:ins w:id="78" w:author="Marco Aquino Lopez" w:date="2021-01-13T23:17:00Z">
        <w:r>
          <w:rPr>
            <w:rFonts w:ascii="Times New Roman" w:eastAsia="Times New Roman" w:hAnsi="Times New Roman" w:cs="Times New Roman"/>
            <w:lang w:val="en-IE" w:eastAsia="en-GB"/>
          </w:rPr>
          <w:t>Esto</w:t>
        </w:r>
        <w:proofErr w:type="spellEnd"/>
        <w:r>
          <w:rPr>
            <w:rFonts w:ascii="Times New Roman" w:eastAsia="Times New Roman" w:hAnsi="Times New Roman" w:cs="Times New Roman"/>
            <w:lang w:val="en-IE" w:eastAsia="en-GB"/>
          </w:rPr>
          <w:t xml:space="preserve"> sera </w:t>
        </w:r>
        <w:proofErr w:type="spellStart"/>
        <w:r>
          <w:rPr>
            <w:rFonts w:ascii="Times New Roman" w:eastAsia="Times New Roman" w:hAnsi="Times New Roman" w:cs="Times New Roman"/>
            <w:lang w:val="en-IE" w:eastAsia="en-GB"/>
          </w:rPr>
          <w:t>explicado</w:t>
        </w:r>
        <w:proofErr w:type="spellEnd"/>
        <w:r>
          <w:rPr>
            <w:rFonts w:ascii="Times New Roman" w:eastAsia="Times New Roman" w:hAnsi="Times New Roman" w:cs="Times New Roman"/>
            <w:lang w:val="en-IE" w:eastAsia="en-GB"/>
          </w:rPr>
          <w:t xml:space="preserve"> con el </w:t>
        </w:r>
        <w:proofErr w:type="spellStart"/>
        <w:r>
          <w:rPr>
            <w:rFonts w:ascii="Times New Roman" w:eastAsia="Times New Roman" w:hAnsi="Times New Roman" w:cs="Times New Roman"/>
            <w:lang w:val="en-IE" w:eastAsia="en-GB"/>
          </w:rPr>
          <w:t>diagrama</w:t>
        </w:r>
        <w:proofErr w:type="spellEnd"/>
        <w:r>
          <w:rPr>
            <w:rFonts w:ascii="Times New Roman" w:eastAsia="Times New Roman" w:hAnsi="Times New Roman" w:cs="Times New Roman"/>
            <w:lang w:val="en-IE" w:eastAsia="en-GB"/>
          </w:rPr>
          <w:t xml:space="preserve"> del </w:t>
        </w:r>
        <w:proofErr w:type="spellStart"/>
        <w:r>
          <w:rPr>
            <w:rFonts w:ascii="Times New Roman" w:eastAsia="Times New Roman" w:hAnsi="Times New Roman" w:cs="Times New Roman"/>
            <w:lang w:val="en-IE" w:eastAsia="en-GB"/>
          </w:rPr>
          <w:t>inicio</w:t>
        </w:r>
      </w:ins>
      <w:proofErr w:type="spellEnd"/>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Since Plum is a Bayesian analysis, shouldn't you state "credible interval" rather than </w:t>
      </w:r>
      <w:r w:rsidR="00434CAB" w:rsidRPr="00434CAB">
        <w:rPr>
          <w:rFonts w:ascii="Times New Roman" w:eastAsia="Times New Roman" w:hAnsi="Times New Roman" w:cs="Times New Roman"/>
          <w:lang w:val="en-IE" w:eastAsia="en-GB"/>
        </w:rPr>
        <w:lastRenderedPageBreak/>
        <w:t>"confidence interval", e.g. page 8, line 49. Has Plum been proven to have the appropriate coverage?</w:t>
      </w:r>
    </w:p>
    <w:p w14:paraId="533E0E62" w14:textId="77777777" w:rsidR="00D41F28" w:rsidRDefault="00AF31D7" w:rsidP="00434CAB">
      <w:pPr>
        <w:rPr>
          <w:ins w:id="79" w:author="Marco Aquino Lopez" w:date="2021-01-13T23:26:00Z"/>
          <w:rFonts w:ascii="Times New Roman" w:eastAsia="Times New Roman" w:hAnsi="Times New Roman" w:cs="Times New Roman"/>
          <w:lang w:val="en-IE" w:eastAsia="en-GB"/>
        </w:rPr>
      </w:pPr>
      <w:proofErr w:type="spellStart"/>
      <w:ins w:id="80" w:author="Marco Aquino Lopez" w:date="2021-01-13T23:17:00Z">
        <w:r>
          <w:rPr>
            <w:rFonts w:ascii="Times New Roman" w:eastAsia="Times New Roman" w:hAnsi="Times New Roman" w:cs="Times New Roman"/>
            <w:lang w:val="en-IE" w:eastAsia="en-GB"/>
          </w:rPr>
          <w:t>Revisar</w:t>
        </w:r>
        <w:proofErr w:type="spellEnd"/>
        <w:r>
          <w:rPr>
            <w:rFonts w:ascii="Times New Roman" w:eastAsia="Times New Roman" w:hAnsi="Times New Roman" w:cs="Times New Roman"/>
            <w:lang w:val="en-IE" w:eastAsia="en-GB"/>
          </w:rPr>
          <w:t xml:space="preserve"> que </w:t>
        </w:r>
        <w:proofErr w:type="spellStart"/>
        <w:r>
          <w:rPr>
            <w:rFonts w:ascii="Times New Roman" w:eastAsia="Times New Roman" w:hAnsi="Times New Roman" w:cs="Times New Roman"/>
            <w:lang w:val="en-IE" w:eastAsia="en-GB"/>
          </w:rPr>
          <w:t>siempre</w:t>
        </w:r>
        <w:proofErr w:type="spellEnd"/>
        <w:r>
          <w:rPr>
            <w:rFonts w:ascii="Times New Roman" w:eastAsia="Times New Roman" w:hAnsi="Times New Roman" w:cs="Times New Roman"/>
            <w:lang w:val="en-IE" w:eastAsia="en-GB"/>
          </w:rPr>
          <w:t xml:space="preserve"> se </w:t>
        </w:r>
        <w:proofErr w:type="spellStart"/>
        <w:r>
          <w:rPr>
            <w:rFonts w:ascii="Times New Roman" w:eastAsia="Times New Roman" w:hAnsi="Times New Roman" w:cs="Times New Roman"/>
            <w:lang w:val="en-IE" w:eastAsia="en-GB"/>
          </w:rPr>
          <w:t>diga</w:t>
        </w:r>
        <w:proofErr w:type="spellEnd"/>
        <w:r>
          <w:rPr>
            <w:rFonts w:ascii="Times New Roman" w:eastAsia="Times New Roman" w:hAnsi="Times New Roman" w:cs="Times New Roman"/>
            <w:lang w:val="en-IE" w:eastAsia="en-GB"/>
          </w:rPr>
          <w:t xml:space="preserve"> credible intervals</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Submission seems rushed, e.g. </w:t>
      </w:r>
      <w:r w:rsidR="00434CAB" w:rsidRPr="00434CAB">
        <w:rPr>
          <w:rFonts w:ascii="Times New Roman" w:eastAsia="Times New Roman" w:hAnsi="Times New Roman" w:cs="Times New Roman"/>
          <w:lang w:val="en-IE" w:eastAsia="en-GB"/>
        </w:rPr>
        <w:br/>
        <w:t>- "nor improves does its accuracy improve", "of the accuracy a model", "both the effects of both the"</w:t>
      </w:r>
      <w:r w:rsidR="00434CAB" w:rsidRPr="00434CAB">
        <w:rPr>
          <w:rFonts w:ascii="Times New Roman" w:eastAsia="Times New Roman" w:hAnsi="Times New Roman" w:cs="Times New Roman"/>
          <w:lang w:val="en-IE" w:eastAsia="en-GB"/>
        </w:rPr>
        <w:br/>
        <w:t>- inconsistent notation 210Pb vs $^{210}$Pb vs $^{210}Pb$</w:t>
      </w:r>
      <w:r w:rsidR="00434CAB" w:rsidRPr="00434CAB">
        <w:rPr>
          <w:rFonts w:ascii="Times New Roman" w:eastAsia="Times New Roman" w:hAnsi="Times New Roman" w:cs="Times New Roman"/>
          <w:lang w:val="en-IE" w:eastAsia="en-GB"/>
        </w:rPr>
        <w:br/>
        <w:t>- references to Table 2.1 actually refer to Table 1</w:t>
      </w:r>
      <w:r w:rsidR="00434CAB" w:rsidRPr="00434CAB">
        <w:rPr>
          <w:rFonts w:ascii="Times New Roman" w:eastAsia="Times New Roman" w:hAnsi="Times New Roman" w:cs="Times New Roman"/>
          <w:lang w:val="en-IE" w:eastAsia="en-GB"/>
        </w:rPr>
        <w:br/>
        <w:t>- typos, e.g. "centred"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Why not include coverage of the intervals? It seems like coverage is a more natural quantity to report than "offset" and indicating normalized offset being off by 2 or more indicates lack of coverage. </w:t>
      </w:r>
      <w:proofErr w:type="spellStart"/>
      <w:ins w:id="81" w:author="Marco Aquino Lopez" w:date="2021-01-13T23:24:00Z">
        <w:r>
          <w:rPr>
            <w:rFonts w:ascii="Times New Roman" w:eastAsia="Times New Roman" w:hAnsi="Times New Roman" w:cs="Times New Roman"/>
            <w:lang w:val="en-IE" w:eastAsia="en-GB"/>
          </w:rPr>
          <w:t>Investigar</w:t>
        </w:r>
        <w:proofErr w:type="spellEnd"/>
        <w:r>
          <w:rPr>
            <w:rFonts w:ascii="Times New Roman" w:eastAsia="Times New Roman" w:hAnsi="Times New Roman" w:cs="Times New Roman"/>
            <w:lang w:val="en-IE" w:eastAsia="en-GB"/>
          </w:rPr>
          <w:t xml:space="preserve"> que es el Coverage</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Should "offset" be called "bias" since "normalized offsets, presenting the distance between the modelled age and the true age normalized divided by the standard deviation". And should "standard deviation" here be "standard error"?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Supplementary material is not included. Provided </w:t>
      </w:r>
      <w:proofErr w:type="spellStart"/>
      <w:r w:rsidR="00434CAB" w:rsidRPr="00434CAB">
        <w:rPr>
          <w:rFonts w:ascii="Times New Roman" w:eastAsia="Times New Roman" w:hAnsi="Times New Roman" w:cs="Times New Roman"/>
          <w:lang w:val="en-IE" w:eastAsia="en-GB"/>
        </w:rPr>
        <w:t>github</w:t>
      </w:r>
      <w:proofErr w:type="spellEnd"/>
      <w:r w:rsidR="00434CAB" w:rsidRPr="00434CAB">
        <w:rPr>
          <w:rFonts w:ascii="Times New Roman" w:eastAsia="Times New Roman" w:hAnsi="Times New Roman" w:cs="Times New Roman"/>
          <w:lang w:val="en-IE" w:eastAsia="en-GB"/>
        </w:rPr>
        <w:t xml:space="preserve"> repository gives 404 error. </w:t>
      </w:r>
      <w:proofErr w:type="spellStart"/>
      <w:ins w:id="82" w:author="Marco Aquino Lopez" w:date="2021-01-13T23:25:00Z">
        <w:r w:rsidR="00D41F28">
          <w:rPr>
            <w:rFonts w:ascii="Times New Roman" w:eastAsia="Times New Roman" w:hAnsi="Times New Roman" w:cs="Times New Roman"/>
            <w:lang w:val="en-IE" w:eastAsia="en-GB"/>
          </w:rPr>
          <w:t>Corregido</w:t>
        </w:r>
      </w:ins>
      <w:proofErr w:type="spellEnd"/>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Table at the end of the manuscript has no caption. Perhaps this is the expanded version of Table 1 that I was suggesting.</w:t>
      </w:r>
      <w:ins w:id="83" w:author="Marco Aquino Lopez" w:date="2021-01-13T23:25:00Z">
        <w:r w:rsidR="00D41F28">
          <w:rPr>
            <w:rFonts w:ascii="Times New Roman" w:eastAsia="Times New Roman" w:hAnsi="Times New Roman" w:cs="Times New Roman"/>
            <w:lang w:val="en-IE" w:eastAsia="en-GB"/>
          </w:rPr>
          <w:t xml:space="preserve"> </w:t>
        </w:r>
        <w:proofErr w:type="spellStart"/>
        <w:r w:rsidR="00D41F28">
          <w:rPr>
            <w:rFonts w:ascii="Times New Roman" w:eastAsia="Times New Roman" w:hAnsi="Times New Roman" w:cs="Times New Roman"/>
            <w:lang w:val="en-IE" w:eastAsia="en-GB"/>
          </w:rPr>
          <w:t>Corregido</w:t>
        </w:r>
      </w:ins>
      <w:proofErr w:type="spellEnd"/>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No information about estimation was provided. How is the CRS model estimated? How is the Plum model estimated? </w:t>
      </w:r>
      <w:ins w:id="84" w:author="Marco Aquino Lopez" w:date="2021-01-13T23:26:00Z">
        <w:r w:rsidR="00D41F28">
          <w:rPr>
            <w:rFonts w:ascii="Times New Roman" w:eastAsia="Times New Roman" w:hAnsi="Times New Roman" w:cs="Times New Roman"/>
            <w:lang w:val="en-IE" w:eastAsia="en-GB"/>
          </w:rPr>
          <w:t xml:space="preserve">A que se </w:t>
        </w:r>
        <w:proofErr w:type="spellStart"/>
        <w:r w:rsidR="00D41F28">
          <w:rPr>
            <w:rFonts w:ascii="Times New Roman" w:eastAsia="Times New Roman" w:hAnsi="Times New Roman" w:cs="Times New Roman"/>
            <w:lang w:val="en-IE" w:eastAsia="en-GB"/>
          </w:rPr>
          <w:t>refiere</w:t>
        </w:r>
        <w:proofErr w:type="spellEnd"/>
        <w:r w:rsidR="00D41F28">
          <w:rPr>
            <w:rFonts w:ascii="Times New Roman" w:eastAsia="Times New Roman" w:hAnsi="Times New Roman" w:cs="Times New Roman"/>
            <w:lang w:val="en-IE" w:eastAsia="en-GB"/>
          </w:rPr>
          <w:t>?</w:t>
        </w:r>
      </w:ins>
    </w:p>
    <w:p w14:paraId="0EBAAC1B"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References:</w:t>
      </w:r>
      <w:r w:rsidRPr="00434CAB">
        <w:rPr>
          <w:rFonts w:ascii="Times New Roman" w:eastAsia="Times New Roman" w:hAnsi="Times New Roman" w:cs="Times New Roman"/>
          <w:lang w:val="en-IE" w:eastAsia="en-GB"/>
        </w:rPr>
        <w:br/>
        <w:t xml:space="preserve">- There are only two statistics references. One of these is in JABES from the same authors. </w:t>
      </w:r>
      <w:r w:rsidRPr="00434CAB">
        <w:rPr>
          <w:rFonts w:ascii="Times New Roman" w:eastAsia="Times New Roman" w:hAnsi="Times New Roman" w:cs="Times New Roman"/>
          <w:lang w:val="en-IE" w:eastAsia="en-GB"/>
        </w:rPr>
        <w:br/>
        <w:t>- The 2020 JABES article by the same author is not included (https://link.springer.com/article/10.1007/s13253-019-00374-2).</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__</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**Our flexible approach during the COVID-19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If you need more time at any stage of the peer-review process, please do let us know. While our systems will continue to remind you of the original timelines, we aim to be as flexible as possible during the current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letter contains confidential information, is for your own use, and should not be forwarded to third parties.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lastRenderedPageBreak/>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__________________________________________________</w:t>
      </w:r>
      <w:r w:rsidRPr="00434CAB">
        <w:rPr>
          <w:rFonts w:ascii="Times New Roman" w:eastAsia="Times New Roman" w:hAnsi="Times New Roman" w:cs="Times New Roman"/>
          <w:lang w:val="en-IE" w:eastAsia="en-GB"/>
        </w:rPr>
        <w:br/>
        <w:t>In compliance with data protection regulations, you may request that we remove your personal registration details at any time. (Use the following URL: https://www.editorialmanager.com/jabe/login.asp?a=r). Please contact the publication office if you have any questions.</w:t>
      </w:r>
    </w:p>
    <w:p w14:paraId="2A694DDE" w14:textId="77777777" w:rsidR="00E7429E" w:rsidRPr="00434CAB" w:rsidRDefault="00F27BC7">
      <w:pPr>
        <w:rPr>
          <w:lang w:val="en-IE"/>
        </w:rPr>
      </w:pPr>
    </w:p>
    <w:sectPr w:rsidR="00E7429E" w:rsidRPr="00434CAB" w:rsidSect="00C344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Aquino Lopez">
    <w15:presenceInfo w15:providerId="AD" w15:userId="S::marco.aquinolopez@mu.ie::d5616d1d-42c5-442e-8dd4-a8b665d98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AB"/>
    <w:rsid w:val="00047831"/>
    <w:rsid w:val="000D5C8E"/>
    <w:rsid w:val="0015229E"/>
    <w:rsid w:val="003541A8"/>
    <w:rsid w:val="00434CAB"/>
    <w:rsid w:val="004C69E1"/>
    <w:rsid w:val="00532142"/>
    <w:rsid w:val="005D1E4B"/>
    <w:rsid w:val="006B7A31"/>
    <w:rsid w:val="006E1700"/>
    <w:rsid w:val="006F3EEB"/>
    <w:rsid w:val="00A302D8"/>
    <w:rsid w:val="00A6440A"/>
    <w:rsid w:val="00AB2007"/>
    <w:rsid w:val="00AC2936"/>
    <w:rsid w:val="00AF31D7"/>
    <w:rsid w:val="00B362E9"/>
    <w:rsid w:val="00B617DD"/>
    <w:rsid w:val="00BF312E"/>
    <w:rsid w:val="00C34488"/>
    <w:rsid w:val="00C404E7"/>
    <w:rsid w:val="00CE149B"/>
    <w:rsid w:val="00D41F28"/>
    <w:rsid w:val="00E537EF"/>
    <w:rsid w:val="00F27B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E69313"/>
  <w15:chartTrackingRefBased/>
  <w15:docId w15:val="{4F13A5F8-5588-3645-B115-F752EC75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7"/>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922289">
      <w:bodyDiv w:val="1"/>
      <w:marLeft w:val="0"/>
      <w:marRight w:val="0"/>
      <w:marTop w:val="0"/>
      <w:marBottom w:val="0"/>
      <w:divBdr>
        <w:top w:val="none" w:sz="0" w:space="0" w:color="auto"/>
        <w:left w:val="none" w:sz="0" w:space="0" w:color="auto"/>
        <w:bottom w:val="none" w:sz="0" w:space="0" w:color="auto"/>
        <w:right w:val="none" w:sz="0" w:space="0" w:color="auto"/>
      </w:divBdr>
      <w:divsChild>
        <w:div w:id="1730690823">
          <w:marLeft w:val="0"/>
          <w:marRight w:val="0"/>
          <w:marTop w:val="0"/>
          <w:marBottom w:val="0"/>
          <w:divBdr>
            <w:top w:val="none" w:sz="0" w:space="0" w:color="auto"/>
            <w:left w:val="none" w:sz="0" w:space="0" w:color="auto"/>
            <w:bottom w:val="none" w:sz="0" w:space="0" w:color="auto"/>
            <w:right w:val="none" w:sz="0" w:space="0" w:color="auto"/>
          </w:divBdr>
        </w:div>
        <w:div w:id="39874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E7B9-90B7-A240-9E80-A325D3C2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Aquino Lopez</dc:creator>
  <cp:keywords/>
  <dc:description/>
  <cp:lastModifiedBy>Marco Aquino Lopez</cp:lastModifiedBy>
  <cp:revision>6</cp:revision>
  <dcterms:created xsi:type="dcterms:W3CDTF">2021-01-13T16:43:00Z</dcterms:created>
  <dcterms:modified xsi:type="dcterms:W3CDTF">2021-03-17T18:43:00Z</dcterms:modified>
</cp:coreProperties>
</file>