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7723"/>
      </w:tblGrid>
      <w:tr w:rsidR="00434CAB" w:rsidRPr="00434CAB" w14:paraId="65090C52" w14:textId="77777777" w:rsidTr="00434CAB">
        <w:trPr>
          <w:tblCellSpacing w:w="15" w:type="dxa"/>
        </w:trPr>
        <w:tc>
          <w:tcPr>
            <w:tcW w:w="0" w:type="auto"/>
            <w:tcMar>
              <w:top w:w="15" w:type="dxa"/>
              <w:left w:w="15" w:type="dxa"/>
              <w:bottom w:w="15" w:type="dxa"/>
              <w:right w:w="450" w:type="dxa"/>
            </w:tcMar>
            <w:vAlign w:val="center"/>
            <w:hideMark/>
          </w:tcPr>
          <w:p w14:paraId="53EDE94A"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Date:</w:t>
            </w:r>
          </w:p>
        </w:tc>
        <w:tc>
          <w:tcPr>
            <w:tcW w:w="0" w:type="auto"/>
            <w:vAlign w:val="center"/>
            <w:hideMark/>
          </w:tcPr>
          <w:p w14:paraId="691BA8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08 Dec 2020</w:t>
            </w:r>
          </w:p>
        </w:tc>
      </w:tr>
      <w:tr w:rsidR="00434CAB" w:rsidRPr="00434CAB" w14:paraId="46043FC5" w14:textId="77777777" w:rsidTr="00434CAB">
        <w:trPr>
          <w:tblCellSpacing w:w="15" w:type="dxa"/>
        </w:trPr>
        <w:tc>
          <w:tcPr>
            <w:tcW w:w="0" w:type="auto"/>
            <w:tcMar>
              <w:top w:w="15" w:type="dxa"/>
              <w:left w:w="15" w:type="dxa"/>
              <w:bottom w:w="15" w:type="dxa"/>
              <w:right w:w="450" w:type="dxa"/>
            </w:tcMar>
            <w:vAlign w:val="center"/>
            <w:hideMark/>
          </w:tcPr>
          <w:p w14:paraId="272A9D74"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To:</w:t>
            </w:r>
          </w:p>
        </w:tc>
        <w:tc>
          <w:tcPr>
            <w:tcW w:w="0" w:type="auto"/>
            <w:vAlign w:val="center"/>
            <w:hideMark/>
          </w:tcPr>
          <w:p w14:paraId="28E721B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"Marco Antonio Aquino-Lopez" aquino@cimat.mx</w:t>
            </w:r>
          </w:p>
        </w:tc>
      </w:tr>
      <w:tr w:rsidR="00434CAB" w:rsidRPr="00434CAB" w14:paraId="04D85DD3" w14:textId="77777777" w:rsidTr="00434CAB">
        <w:trPr>
          <w:tblCellSpacing w:w="15" w:type="dxa"/>
        </w:trPr>
        <w:tc>
          <w:tcPr>
            <w:tcW w:w="0" w:type="auto"/>
            <w:tcMar>
              <w:top w:w="15" w:type="dxa"/>
              <w:left w:w="15" w:type="dxa"/>
              <w:bottom w:w="15" w:type="dxa"/>
              <w:right w:w="450" w:type="dxa"/>
            </w:tcMar>
            <w:vAlign w:val="center"/>
            <w:hideMark/>
          </w:tcPr>
          <w:p w14:paraId="2C0F3272"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cc:</w:t>
            </w:r>
          </w:p>
        </w:tc>
        <w:tc>
          <w:tcPr>
            <w:tcW w:w="0" w:type="auto"/>
            <w:vAlign w:val="center"/>
            <w:hideMark/>
          </w:tcPr>
          <w:p w14:paraId="5E0F1CFF"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bjreich@ncsu.edu</w:t>
            </w:r>
          </w:p>
        </w:tc>
      </w:tr>
      <w:tr w:rsidR="00434CAB" w:rsidRPr="00434CAB" w14:paraId="29DB245E" w14:textId="77777777" w:rsidTr="00434CAB">
        <w:trPr>
          <w:tblCellSpacing w:w="15" w:type="dxa"/>
        </w:trPr>
        <w:tc>
          <w:tcPr>
            <w:tcW w:w="0" w:type="auto"/>
            <w:tcMar>
              <w:top w:w="15" w:type="dxa"/>
              <w:left w:w="15" w:type="dxa"/>
              <w:bottom w:w="15" w:type="dxa"/>
              <w:right w:w="450" w:type="dxa"/>
            </w:tcMar>
            <w:vAlign w:val="center"/>
            <w:hideMark/>
          </w:tcPr>
          <w:p w14:paraId="7B940C70"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From:</w:t>
            </w:r>
          </w:p>
        </w:tc>
        <w:tc>
          <w:tcPr>
            <w:tcW w:w="0" w:type="auto"/>
            <w:vAlign w:val="center"/>
            <w:hideMark/>
          </w:tcPr>
          <w:p w14:paraId="79AE2C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"Journal of Agricultural, Biological, and Environmental Statistics (JABE)" suganya.gunasekar@springernature.com</w:t>
            </w:r>
          </w:p>
        </w:tc>
      </w:tr>
      <w:tr w:rsidR="00434CAB" w:rsidRPr="00434CAB" w14:paraId="61671F30" w14:textId="77777777" w:rsidTr="00434CAB">
        <w:trPr>
          <w:tblCellSpacing w:w="15" w:type="dxa"/>
        </w:trPr>
        <w:tc>
          <w:tcPr>
            <w:tcW w:w="0" w:type="auto"/>
            <w:tcMar>
              <w:top w:w="15" w:type="dxa"/>
              <w:left w:w="15" w:type="dxa"/>
              <w:bottom w:w="15" w:type="dxa"/>
              <w:right w:w="450" w:type="dxa"/>
            </w:tcMar>
            <w:vAlign w:val="center"/>
            <w:hideMark/>
          </w:tcPr>
          <w:p w14:paraId="570EE35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Subject:</w:t>
            </w:r>
          </w:p>
        </w:tc>
        <w:tc>
          <w:tcPr>
            <w:tcW w:w="0" w:type="auto"/>
            <w:vAlign w:val="center"/>
            <w:hideMark/>
          </w:tcPr>
          <w:p w14:paraId="71338AF7"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 A simulation study to compare 210Pb dating analyses</w:t>
            </w:r>
          </w:p>
        </w:tc>
      </w:tr>
    </w:tbl>
    <w:p w14:paraId="2DB8DCD9" w14:textId="77777777" w:rsidR="00241F93" w:rsidRDefault="00434CAB" w:rsidP="00434CAB">
      <w:pPr>
        <w:rPr>
          <w:ins w:id="0" w:author="Sanderson, Nicole" w:date="2021-06-29T15:18: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w:t>
      </w:r>
      <w:r w:rsidRPr="00434CAB">
        <w:rPr>
          <w:rFonts w:ascii="Times New Roman" w:eastAsia="Times New Roman" w:hAnsi="Times New Roman" w:cs="Times New Roman"/>
          <w:lang w:val="en-IE" w:eastAsia="en-GB"/>
        </w:rPr>
        <w:br/>
        <w:t>A simulation study to compare 210Pb dating analyses</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Dear Marco Antonio Aquino-Lopez, Ph.D.; Nicole K. Sanderson, PhD; Maarten </w:t>
      </w:r>
      <w:proofErr w:type="spellStart"/>
      <w:r w:rsidRPr="00434CAB">
        <w:rPr>
          <w:rFonts w:ascii="Times New Roman" w:eastAsia="Times New Roman" w:hAnsi="Times New Roman" w:cs="Times New Roman"/>
          <w:lang w:val="en-IE" w:eastAsia="en-GB"/>
        </w:rPr>
        <w:t>Blaauw</w:t>
      </w:r>
      <w:proofErr w:type="spellEnd"/>
      <w:r w:rsidRPr="00434CAB">
        <w:rPr>
          <w:rFonts w:ascii="Times New Roman" w:eastAsia="Times New Roman" w:hAnsi="Times New Roman" w:cs="Times New Roman"/>
          <w:lang w:val="en-IE" w:eastAsia="en-GB"/>
        </w:rPr>
        <w:t>, PhD; Joan-Albert Sanchez-Cabeza, PhD; Ana Carolina Ruiz-Fernandez, PhD; J. Andrés Christen, PhD,</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We thank you for your submission to 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An Associate Editor and has now reported on your manuscript. While they see merit in your work, we regret that we cannot publish your paper in its current form.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The Associate Editor provides several recommendations that will orient the paper more towards the JABES readership and strengthen the simulation study. If you feel that you can respond convincingly to the review comments, you may wish to consider submitting a revised version at your own risk. In this case, the paper will be treated as a new submission, although you should reference JABE-D-20-00258 in your covering letter.</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Kind regards,</w:t>
      </w:r>
      <w:r w:rsidRPr="00434CAB">
        <w:rPr>
          <w:rFonts w:ascii="Times New Roman" w:eastAsia="Times New Roman" w:hAnsi="Times New Roman" w:cs="Times New Roman"/>
          <w:lang w:val="en-IE" w:eastAsia="en-GB"/>
        </w:rPr>
        <w:br/>
        <w:t>Brian Reich</w:t>
      </w:r>
      <w:r w:rsidRPr="00434CAB">
        <w:rPr>
          <w:rFonts w:ascii="Times New Roman" w:eastAsia="Times New Roman" w:hAnsi="Times New Roman" w:cs="Times New Roman"/>
          <w:lang w:val="en-IE" w:eastAsia="en-GB"/>
        </w:rPr>
        <w:br/>
        <w:t>Editor-in-Chief</w:t>
      </w:r>
      <w:r w:rsidRPr="00434CAB">
        <w:rPr>
          <w:rFonts w:ascii="Times New Roman" w:eastAsia="Times New Roman" w:hAnsi="Times New Roman" w:cs="Times New Roman"/>
          <w:lang w:val="en-IE" w:eastAsia="en-GB"/>
        </w:rPr>
        <w:br/>
        <w:t>Journal of Agricultural, Biological, and Environmental Statistics</w:t>
      </w:r>
    </w:p>
    <w:p w14:paraId="3BB073F3" w14:textId="77777777" w:rsidR="00241F93" w:rsidRDefault="00241F93" w:rsidP="00434CAB">
      <w:pPr>
        <w:rPr>
          <w:ins w:id="1" w:author="Sanderson, Nicole" w:date="2021-06-29T15:18:00Z"/>
          <w:rFonts w:ascii="Times New Roman" w:eastAsia="Times New Roman" w:hAnsi="Times New Roman" w:cs="Times New Roman"/>
          <w:lang w:val="en-IE" w:eastAsia="en-GB"/>
        </w:rPr>
      </w:pPr>
    </w:p>
    <w:p w14:paraId="3A891AB1" w14:textId="77777777" w:rsidR="00241F93" w:rsidRDefault="00241F93">
      <w:pPr>
        <w:rPr>
          <w:ins w:id="2" w:author="Sanderson, Nicole" w:date="2021-06-29T15:18:00Z"/>
          <w:rFonts w:ascii="Times New Roman" w:eastAsia="Times New Roman" w:hAnsi="Times New Roman" w:cs="Times New Roman"/>
          <w:lang w:val="en-IE" w:eastAsia="en-GB"/>
        </w:rPr>
      </w:pPr>
      <w:ins w:id="3" w:author="Sanderson, Nicole" w:date="2021-06-29T15:18:00Z">
        <w:r>
          <w:rPr>
            <w:rFonts w:ascii="Times New Roman" w:eastAsia="Times New Roman" w:hAnsi="Times New Roman" w:cs="Times New Roman"/>
            <w:lang w:val="en-IE" w:eastAsia="en-GB"/>
          </w:rPr>
          <w:br w:type="page"/>
        </w:r>
      </w:ins>
    </w:p>
    <w:p w14:paraId="1CB61837" w14:textId="33E840B2" w:rsidR="00241F93" w:rsidRDefault="00241F93">
      <w:pPr>
        <w:rPr>
          <w:ins w:id="4" w:author="Sanderson, Nicole" w:date="2021-06-29T15:20:00Z"/>
          <w:rFonts w:ascii="Times New Roman" w:eastAsia="Times New Roman" w:hAnsi="Times New Roman" w:cs="Times New Roman"/>
          <w:lang w:val="en-IE" w:eastAsia="en-GB"/>
        </w:rPr>
      </w:pPr>
      <w:ins w:id="5" w:author="Sanderson, Nicole" w:date="2021-06-29T15:20:00Z">
        <w:r>
          <w:rPr>
            <w:rFonts w:ascii="Times New Roman" w:eastAsia="Times New Roman" w:hAnsi="Times New Roman" w:cs="Times New Roman"/>
            <w:lang w:val="en-IE" w:eastAsia="en-GB"/>
          </w:rPr>
          <w:lastRenderedPageBreak/>
          <w:t>TITLE</w:t>
        </w:r>
      </w:ins>
      <w:ins w:id="6" w:author="Sanderson, Nicole" w:date="2021-06-29T15:21:00Z">
        <w:r w:rsidR="00130BF4">
          <w:rPr>
            <w:rFonts w:ascii="Times New Roman" w:eastAsia="Times New Roman" w:hAnsi="Times New Roman" w:cs="Times New Roman"/>
            <w:lang w:val="en-IE" w:eastAsia="en-GB"/>
          </w:rPr>
          <w:t xml:space="preserve"> UPGRADE?</w:t>
        </w:r>
      </w:ins>
    </w:p>
    <w:p w14:paraId="7DAFDE0C" w14:textId="3599359A" w:rsidR="00241F93" w:rsidRDefault="00241F93">
      <w:pPr>
        <w:rPr>
          <w:ins w:id="7" w:author="Sanderson, Nicole" w:date="2021-06-29T15:20:00Z"/>
          <w:rFonts w:ascii="Times New Roman" w:eastAsia="Times New Roman" w:hAnsi="Times New Roman" w:cs="Times New Roman"/>
          <w:lang w:val="en-IE" w:eastAsia="en-GB"/>
        </w:rPr>
      </w:pPr>
      <w:ins w:id="8" w:author="Sanderson, Nicole" w:date="2021-06-29T15:20:00Z">
        <w:r>
          <w:rPr>
            <w:rFonts w:ascii="Times New Roman" w:eastAsia="Times New Roman" w:hAnsi="Times New Roman" w:cs="Times New Roman"/>
            <w:lang w:val="en-IE" w:eastAsia="en-GB"/>
          </w:rPr>
          <w:t xml:space="preserve">Comparing </w:t>
        </w:r>
        <w:r w:rsidRPr="00130BF4">
          <w:rPr>
            <w:rFonts w:ascii="Times New Roman" w:eastAsia="Times New Roman" w:hAnsi="Times New Roman" w:cs="Times New Roman"/>
            <w:vertAlign w:val="superscript"/>
            <w:lang w:val="en-IE" w:eastAsia="en-GB"/>
          </w:rPr>
          <w:t>210</w:t>
        </w:r>
      </w:ins>
      <w:ins w:id="9" w:author="Sanderson, Nicole" w:date="2021-06-29T15:21:00Z">
        <w:r>
          <w:rPr>
            <w:rFonts w:ascii="Times New Roman" w:eastAsia="Times New Roman" w:hAnsi="Times New Roman" w:cs="Times New Roman"/>
            <w:lang w:val="en-IE" w:eastAsia="en-GB"/>
          </w:rPr>
          <w:t>Pb dating models using simulated datasets</w:t>
        </w:r>
      </w:ins>
    </w:p>
    <w:p w14:paraId="72F99F1A" w14:textId="77777777" w:rsidR="00241F93" w:rsidRDefault="00241F93">
      <w:pPr>
        <w:rPr>
          <w:ins w:id="10" w:author="Sanderson, Nicole" w:date="2021-06-29T15:20:00Z"/>
          <w:rFonts w:ascii="Times New Roman" w:eastAsia="Times New Roman" w:hAnsi="Times New Roman" w:cs="Times New Roman"/>
          <w:lang w:val="en-IE" w:eastAsia="en-GB"/>
        </w:rPr>
      </w:pPr>
    </w:p>
    <w:p w14:paraId="1FE7A540" w14:textId="77777777" w:rsidR="00241F93" w:rsidRDefault="00241F93">
      <w:pPr>
        <w:rPr>
          <w:ins w:id="11" w:author="Sanderson, Nicole" w:date="2021-06-29T15:20:00Z"/>
          <w:rFonts w:ascii="Times New Roman" w:eastAsia="Times New Roman" w:hAnsi="Times New Roman" w:cs="Times New Roman"/>
          <w:lang w:val="en-IE" w:eastAsia="en-GB"/>
        </w:rPr>
      </w:pPr>
    </w:p>
    <w:p w14:paraId="6E39DCE1" w14:textId="77777777" w:rsidR="00241F93" w:rsidRDefault="00241F93">
      <w:pPr>
        <w:rPr>
          <w:ins w:id="12" w:author="Sanderson, Nicole" w:date="2021-06-29T15:20:00Z"/>
          <w:rFonts w:ascii="Times New Roman" w:eastAsia="Times New Roman" w:hAnsi="Times New Roman" w:cs="Times New Roman"/>
          <w:lang w:val="en-IE" w:eastAsia="en-GB"/>
        </w:rPr>
      </w:pPr>
    </w:p>
    <w:p w14:paraId="54BC417B" w14:textId="19FAAC29" w:rsidR="00241F93" w:rsidRDefault="00241F93">
      <w:pPr>
        <w:rPr>
          <w:ins w:id="13" w:author="Sanderson, Nicole" w:date="2021-06-29T15:18:00Z"/>
          <w:rFonts w:ascii="Times New Roman" w:eastAsia="Times New Roman" w:hAnsi="Times New Roman" w:cs="Times New Roman"/>
          <w:lang w:val="en-IE" w:eastAsia="en-GB"/>
        </w:rPr>
      </w:pPr>
      <w:ins w:id="14" w:author="Sanderson, Nicole" w:date="2021-06-29T15:21:00Z">
        <w:r>
          <w:rPr>
            <w:rFonts w:ascii="Times New Roman" w:eastAsia="Times New Roman" w:hAnsi="Times New Roman" w:cs="Times New Roman"/>
            <w:lang w:val="en-IE" w:eastAsia="en-GB"/>
          </w:rPr>
          <w:t>COVER LETTER FOR NEW SUBMISSION</w:t>
        </w:r>
      </w:ins>
    </w:p>
    <w:p w14:paraId="38A56FA8" w14:textId="7801608E" w:rsidR="00241F93" w:rsidRDefault="00241F93">
      <w:pPr>
        <w:rPr>
          <w:ins w:id="15" w:author="Sanderson, Nicole" w:date="2021-06-29T15:19:00Z"/>
          <w:rFonts w:ascii="Times New Roman" w:eastAsia="Times New Roman" w:hAnsi="Times New Roman" w:cs="Times New Roman"/>
          <w:lang w:val="en-IE" w:eastAsia="en-GB"/>
        </w:rPr>
      </w:pPr>
    </w:p>
    <w:p w14:paraId="622FD7C4" w14:textId="77777777" w:rsidR="00130BF4" w:rsidRDefault="00130BF4">
      <w:pPr>
        <w:rPr>
          <w:ins w:id="16" w:author="Sanderson, Nicole" w:date="2021-06-29T15:22:00Z"/>
          <w:rFonts w:ascii="Times New Roman" w:eastAsia="Times New Roman" w:hAnsi="Times New Roman" w:cs="Times New Roman"/>
          <w:lang w:val="en-IE" w:eastAsia="en-GB"/>
        </w:rPr>
      </w:pPr>
    </w:p>
    <w:p w14:paraId="67E228AF" w14:textId="149D5E72" w:rsidR="00241F93" w:rsidRDefault="00130BF4" w:rsidP="00130BF4">
      <w:pPr>
        <w:jc w:val="right"/>
        <w:rPr>
          <w:ins w:id="17" w:author="Sanderson, Nicole" w:date="2021-06-29T15:22:00Z"/>
          <w:rFonts w:ascii="Times New Roman" w:eastAsia="Times New Roman" w:hAnsi="Times New Roman" w:cs="Times New Roman"/>
          <w:lang w:val="en-IE" w:eastAsia="en-GB"/>
        </w:rPr>
        <w:pPrChange w:id="18" w:author="Sanderson, Nicole" w:date="2021-06-29T15:22:00Z">
          <w:pPr/>
        </w:pPrChange>
      </w:pPr>
      <w:ins w:id="19" w:author="Sanderson, Nicole" w:date="2021-06-29T15:22:00Z">
        <w:r>
          <w:rPr>
            <w:rFonts w:ascii="Times New Roman" w:eastAsia="Times New Roman" w:hAnsi="Times New Roman" w:cs="Times New Roman"/>
            <w:lang w:val="en-IE" w:eastAsia="en-GB"/>
          </w:rPr>
          <w:t>[ DATE ]</w:t>
        </w:r>
      </w:ins>
    </w:p>
    <w:p w14:paraId="4986D979" w14:textId="77777777" w:rsidR="00130BF4" w:rsidRDefault="00130BF4">
      <w:pPr>
        <w:rPr>
          <w:ins w:id="20" w:author="Sanderson, Nicole" w:date="2021-06-29T15:19:00Z"/>
          <w:rFonts w:ascii="Times New Roman" w:eastAsia="Times New Roman" w:hAnsi="Times New Roman" w:cs="Times New Roman"/>
          <w:lang w:val="en-IE" w:eastAsia="en-GB"/>
        </w:rPr>
      </w:pPr>
    </w:p>
    <w:p w14:paraId="43D4E64F" w14:textId="4D2BA789" w:rsidR="00241F93" w:rsidRDefault="00130BF4">
      <w:pPr>
        <w:rPr>
          <w:ins w:id="21" w:author="Sanderson, Nicole" w:date="2021-06-29T15:19:00Z"/>
          <w:rFonts w:ascii="Times New Roman" w:eastAsia="Times New Roman" w:hAnsi="Times New Roman" w:cs="Times New Roman"/>
          <w:lang w:val="en-IE" w:eastAsia="en-GB"/>
        </w:rPr>
      </w:pPr>
      <w:ins w:id="22" w:author="Sanderson, Nicole" w:date="2021-06-29T15:21:00Z">
        <w:r>
          <w:rPr>
            <w:rFonts w:ascii="Times New Roman" w:eastAsia="Times New Roman" w:hAnsi="Times New Roman" w:cs="Times New Roman"/>
            <w:lang w:val="en-IE" w:eastAsia="en-GB"/>
          </w:rPr>
          <w:t>A</w:t>
        </w:r>
      </w:ins>
      <w:ins w:id="23" w:author="Sanderson, Nicole" w:date="2021-06-29T15:22:00Z">
        <w:r>
          <w:rPr>
            <w:rFonts w:ascii="Times New Roman" w:eastAsia="Times New Roman" w:hAnsi="Times New Roman" w:cs="Times New Roman"/>
            <w:lang w:val="en-IE" w:eastAsia="en-GB"/>
          </w:rPr>
          <w:t xml:space="preserve">ttn: </w:t>
        </w:r>
      </w:ins>
      <w:ins w:id="24" w:author="Sanderson, Nicole" w:date="2021-06-29T15:19:00Z">
        <w:r w:rsidR="00241F93" w:rsidRPr="00434CAB">
          <w:rPr>
            <w:rFonts w:ascii="Times New Roman" w:eastAsia="Times New Roman" w:hAnsi="Times New Roman" w:cs="Times New Roman"/>
            <w:lang w:val="en-IE" w:eastAsia="en-GB"/>
          </w:rPr>
          <w:t>Brian Reich</w:t>
        </w:r>
        <w:r w:rsidR="00241F93" w:rsidRPr="00434CAB">
          <w:rPr>
            <w:rFonts w:ascii="Times New Roman" w:eastAsia="Times New Roman" w:hAnsi="Times New Roman" w:cs="Times New Roman"/>
            <w:lang w:val="en-IE" w:eastAsia="en-GB"/>
          </w:rPr>
          <w:br/>
          <w:t>Editor-in-Chief</w:t>
        </w:r>
        <w:r w:rsidR="00241F93" w:rsidRPr="00434CAB">
          <w:rPr>
            <w:rFonts w:ascii="Times New Roman" w:eastAsia="Times New Roman" w:hAnsi="Times New Roman" w:cs="Times New Roman"/>
            <w:lang w:val="en-IE" w:eastAsia="en-GB"/>
          </w:rPr>
          <w:br/>
          <w:t>Journal of Agricultural, Biological, and Environmental Statistics</w:t>
        </w:r>
      </w:ins>
    </w:p>
    <w:p w14:paraId="6070D27F" w14:textId="77777777" w:rsidR="00241F93" w:rsidRDefault="00241F93">
      <w:pPr>
        <w:rPr>
          <w:ins w:id="25" w:author="Sanderson, Nicole" w:date="2021-06-29T15:18:00Z"/>
          <w:rFonts w:ascii="Times New Roman" w:eastAsia="Times New Roman" w:hAnsi="Times New Roman" w:cs="Times New Roman"/>
          <w:lang w:val="en-IE" w:eastAsia="en-GB"/>
        </w:rPr>
      </w:pPr>
    </w:p>
    <w:p w14:paraId="7688C52E" w14:textId="0B24980A" w:rsidR="00241F93" w:rsidRDefault="00130BF4">
      <w:pPr>
        <w:rPr>
          <w:ins w:id="26" w:author="Sanderson, Nicole" w:date="2021-06-29T15:18:00Z"/>
          <w:rFonts w:ascii="Times New Roman" w:eastAsia="Times New Roman" w:hAnsi="Times New Roman" w:cs="Times New Roman"/>
          <w:lang w:val="en-IE" w:eastAsia="en-GB"/>
        </w:rPr>
      </w:pPr>
      <w:ins w:id="27" w:author="Sanderson, Nicole" w:date="2021-06-29T15:22:00Z">
        <w:r>
          <w:rPr>
            <w:rFonts w:ascii="Times New Roman" w:eastAsia="Times New Roman" w:hAnsi="Times New Roman" w:cs="Times New Roman"/>
            <w:lang w:val="en-IE" w:eastAsia="en-GB"/>
          </w:rPr>
          <w:t xml:space="preserve">REF. </w:t>
        </w:r>
        <w:r w:rsidRPr="00434CAB">
          <w:rPr>
            <w:rFonts w:ascii="Times New Roman" w:eastAsia="Times New Roman" w:hAnsi="Times New Roman" w:cs="Times New Roman"/>
            <w:lang w:val="en-IE" w:eastAsia="en-GB"/>
          </w:rPr>
          <w:t>JABE-D-20-00258</w:t>
        </w:r>
      </w:ins>
    </w:p>
    <w:p w14:paraId="0CFAD695" w14:textId="77777777" w:rsidR="00241F93" w:rsidRDefault="00241F93">
      <w:pPr>
        <w:rPr>
          <w:ins w:id="28" w:author="Sanderson, Nicole" w:date="2021-06-29T15:19:00Z"/>
          <w:rFonts w:ascii="Times New Roman" w:eastAsia="Times New Roman" w:hAnsi="Times New Roman" w:cs="Times New Roman"/>
          <w:lang w:val="en-IE" w:eastAsia="en-GB"/>
        </w:rPr>
      </w:pPr>
    </w:p>
    <w:p w14:paraId="226538CF" w14:textId="77777777" w:rsidR="00241F93" w:rsidRDefault="00241F93">
      <w:pPr>
        <w:rPr>
          <w:ins w:id="29" w:author="Sanderson, Nicole" w:date="2021-06-29T15:19:00Z"/>
          <w:rFonts w:ascii="Times New Roman" w:eastAsia="Times New Roman" w:hAnsi="Times New Roman" w:cs="Times New Roman"/>
          <w:lang w:val="en-IE" w:eastAsia="en-GB"/>
        </w:rPr>
      </w:pPr>
      <w:ins w:id="30" w:author="Sanderson, Nicole" w:date="2021-06-29T15:19:00Z">
        <w:r>
          <w:rPr>
            <w:rFonts w:ascii="Times New Roman" w:eastAsia="Times New Roman" w:hAnsi="Times New Roman" w:cs="Times New Roman"/>
            <w:lang w:val="en-IE" w:eastAsia="en-GB"/>
          </w:rPr>
          <w:t>Dear Professor Reich</w:t>
        </w:r>
      </w:ins>
    </w:p>
    <w:p w14:paraId="7CCA5BC4" w14:textId="77777777" w:rsidR="00241F93" w:rsidRDefault="00241F93">
      <w:pPr>
        <w:rPr>
          <w:ins w:id="31" w:author="Sanderson, Nicole" w:date="2021-06-29T15:19:00Z"/>
          <w:rFonts w:ascii="Times New Roman" w:eastAsia="Times New Roman" w:hAnsi="Times New Roman" w:cs="Times New Roman"/>
          <w:lang w:val="en-IE" w:eastAsia="en-GB"/>
        </w:rPr>
      </w:pPr>
    </w:p>
    <w:p w14:paraId="0ED33057" w14:textId="5EDBAA54" w:rsidR="00241F93" w:rsidRPr="00241F93" w:rsidRDefault="00241F93" w:rsidP="00241F93">
      <w:pPr>
        <w:rPr>
          <w:ins w:id="32" w:author="Sanderson, Nicole" w:date="2021-06-29T15:19:00Z"/>
          <w:rFonts w:ascii="Times New Roman" w:eastAsia="Times New Roman" w:hAnsi="Times New Roman" w:cs="Times New Roman"/>
          <w:lang w:val="en-IE" w:eastAsia="en-GB"/>
          <w:rPrChange w:id="33" w:author="Sanderson, Nicole" w:date="2021-06-29T15:20:00Z">
            <w:rPr>
              <w:ins w:id="34" w:author="Sanderson, Nicole" w:date="2021-06-29T15:19:00Z"/>
              <w:rFonts w:ascii="Times New Roman" w:eastAsia="Times New Roman" w:hAnsi="Times New Roman" w:cs="Times New Roman"/>
              <w:lang w:val="en-US" w:eastAsia="en-GB"/>
            </w:rPr>
          </w:rPrChange>
        </w:rPr>
      </w:pPr>
      <w:ins w:id="35" w:author="Sanderson, Nicole" w:date="2021-06-29T15:19:00Z">
        <w:r w:rsidRPr="00241F93">
          <w:rPr>
            <w:rFonts w:ascii="Times New Roman" w:eastAsia="Times New Roman" w:hAnsi="Times New Roman" w:cs="Times New Roman"/>
            <w:lang w:val="en-US" w:eastAsia="en-GB"/>
          </w:rPr>
          <w:t xml:space="preserve">We thank you for considering our paper </w:t>
        </w:r>
        <w:proofErr w:type="gramStart"/>
        <w:r w:rsidRPr="00241F93">
          <w:rPr>
            <w:rFonts w:ascii="Times New Roman" w:eastAsia="Times New Roman" w:hAnsi="Times New Roman" w:cs="Times New Roman"/>
            <w:lang w:val="en-US" w:eastAsia="en-GB"/>
          </w:rPr>
          <w:t>“</w:t>
        </w:r>
      </w:ins>
      <w:ins w:id="36" w:author="Sanderson, Nicole" w:date="2021-06-29T15:22:00Z">
        <w:r w:rsidR="00130BF4">
          <w:rPr>
            <w:rFonts w:ascii="Times New Roman" w:eastAsia="Times New Roman" w:hAnsi="Times New Roman" w:cs="Times New Roman"/>
            <w:lang w:val="en-US" w:eastAsia="en-GB"/>
          </w:rPr>
          <w:t xml:space="preserve"> [</w:t>
        </w:r>
        <w:proofErr w:type="gramEnd"/>
        <w:r w:rsidR="00130BF4">
          <w:rPr>
            <w:rFonts w:ascii="Times New Roman" w:eastAsia="Times New Roman" w:hAnsi="Times New Roman" w:cs="Times New Roman"/>
            <w:lang w:val="en-US" w:eastAsia="en-GB"/>
          </w:rPr>
          <w:t xml:space="preserve"> </w:t>
        </w:r>
        <w:r w:rsidR="00130BF4" w:rsidRPr="00C13244">
          <w:rPr>
            <w:rFonts w:ascii="Times New Roman" w:eastAsia="Times New Roman" w:hAnsi="Times New Roman" w:cs="Times New Roman"/>
            <w:highlight w:val="yellow"/>
            <w:lang w:val="en-IE" w:eastAsia="en-GB"/>
            <w:rPrChange w:id="37" w:author="Sanderson, Nicole" w:date="2021-06-30T08:10:00Z">
              <w:rPr>
                <w:rFonts w:ascii="Times New Roman" w:eastAsia="Times New Roman" w:hAnsi="Times New Roman" w:cs="Times New Roman"/>
                <w:lang w:val="en-IE" w:eastAsia="en-GB"/>
              </w:rPr>
            </w:rPrChange>
          </w:rPr>
          <w:t>TITLE</w:t>
        </w:r>
        <w:r w:rsidR="00130BF4">
          <w:rPr>
            <w:rFonts w:ascii="Times New Roman" w:eastAsia="Times New Roman" w:hAnsi="Times New Roman" w:cs="Times New Roman"/>
            <w:lang w:val="en-IE" w:eastAsia="en-GB"/>
          </w:rPr>
          <w:t xml:space="preserve"> ] </w:t>
        </w:r>
      </w:ins>
      <w:ins w:id="38" w:author="Sanderson, Nicole" w:date="2021-06-29T15:19:00Z">
        <w:r w:rsidRPr="00241F93">
          <w:rPr>
            <w:rFonts w:ascii="Times New Roman" w:eastAsia="Times New Roman" w:hAnsi="Times New Roman" w:cs="Times New Roman"/>
            <w:lang w:val="en-US" w:eastAsia="en-GB"/>
          </w:rPr>
          <w:t xml:space="preserve">” for publication. We would like to thank the </w:t>
        </w:r>
      </w:ins>
      <w:ins w:id="39" w:author="Sanderson, Nicole" w:date="2021-06-29T15:24:00Z">
        <w:r w:rsidR="00130BF4">
          <w:rPr>
            <w:rFonts w:ascii="Times New Roman" w:eastAsia="Times New Roman" w:hAnsi="Times New Roman" w:cs="Times New Roman"/>
            <w:lang w:val="en-US" w:eastAsia="en-GB"/>
          </w:rPr>
          <w:t xml:space="preserve">associate editor [ </w:t>
        </w:r>
        <w:r w:rsidR="00130BF4" w:rsidRPr="00C13244">
          <w:rPr>
            <w:rFonts w:ascii="Times New Roman" w:eastAsia="Times New Roman" w:hAnsi="Times New Roman" w:cs="Times New Roman"/>
            <w:highlight w:val="yellow"/>
            <w:lang w:val="en-US" w:eastAsia="en-GB"/>
            <w:rPrChange w:id="40" w:author="Sanderson, Nicole" w:date="2021-06-30T08:10:00Z">
              <w:rPr>
                <w:rFonts w:ascii="Times New Roman" w:eastAsia="Times New Roman" w:hAnsi="Times New Roman" w:cs="Times New Roman"/>
                <w:lang w:val="en-US" w:eastAsia="en-GB"/>
              </w:rPr>
            </w:rPrChange>
          </w:rPr>
          <w:t>and reviewers</w:t>
        </w:r>
        <w:proofErr w:type="gramStart"/>
        <w:r w:rsidR="00130BF4" w:rsidRPr="00C13244">
          <w:rPr>
            <w:rFonts w:ascii="Times New Roman" w:eastAsia="Times New Roman" w:hAnsi="Times New Roman" w:cs="Times New Roman"/>
            <w:highlight w:val="yellow"/>
            <w:lang w:val="en-US" w:eastAsia="en-GB"/>
            <w:rPrChange w:id="41" w:author="Sanderson, Nicole" w:date="2021-06-30T08:10:00Z">
              <w:rPr>
                <w:rFonts w:ascii="Times New Roman" w:eastAsia="Times New Roman" w:hAnsi="Times New Roman" w:cs="Times New Roman"/>
                <w:lang w:val="en-US" w:eastAsia="en-GB"/>
              </w:rPr>
            </w:rPrChange>
          </w:rPr>
          <w:t>?</w:t>
        </w:r>
        <w:r w:rsidR="00130BF4">
          <w:rPr>
            <w:rFonts w:ascii="Times New Roman" w:eastAsia="Times New Roman" w:hAnsi="Times New Roman" w:cs="Times New Roman"/>
            <w:lang w:val="en-US" w:eastAsia="en-GB"/>
          </w:rPr>
          <w:t xml:space="preserve"> ]</w:t>
        </w:r>
      </w:ins>
      <w:proofErr w:type="gramEnd"/>
      <w:ins w:id="42" w:author="Sanderson, Nicole" w:date="2021-06-29T15:19:00Z">
        <w:r w:rsidRPr="00241F93">
          <w:rPr>
            <w:rFonts w:ascii="Times New Roman" w:eastAsia="Times New Roman" w:hAnsi="Times New Roman" w:cs="Times New Roman"/>
            <w:lang w:val="en-US" w:eastAsia="en-GB"/>
          </w:rPr>
          <w:t xml:space="preserve"> for their thoughtful and constructive comments </w:t>
        </w:r>
      </w:ins>
      <w:ins w:id="43" w:author="Sanderson, Nicole" w:date="2021-06-29T15:23:00Z">
        <w:r w:rsidR="00130BF4">
          <w:rPr>
            <w:rFonts w:ascii="Times New Roman" w:eastAsia="Times New Roman" w:hAnsi="Times New Roman" w:cs="Times New Roman"/>
            <w:lang w:val="en-US" w:eastAsia="en-GB"/>
          </w:rPr>
          <w:t>on the prev</w:t>
        </w:r>
      </w:ins>
      <w:ins w:id="44" w:author="Sanderson, Nicole" w:date="2021-06-29T15:24:00Z">
        <w:r w:rsidR="00130BF4">
          <w:rPr>
            <w:rFonts w:ascii="Times New Roman" w:eastAsia="Times New Roman" w:hAnsi="Times New Roman" w:cs="Times New Roman"/>
            <w:lang w:val="en-US" w:eastAsia="en-GB"/>
          </w:rPr>
          <w:t>ious version of this manuscript (</w:t>
        </w:r>
        <w:r w:rsidR="00130BF4" w:rsidRPr="00434CAB">
          <w:rPr>
            <w:rFonts w:ascii="Times New Roman" w:eastAsia="Times New Roman" w:hAnsi="Times New Roman" w:cs="Times New Roman"/>
            <w:lang w:val="en-IE" w:eastAsia="en-GB"/>
          </w:rPr>
          <w:t>JABE-D-20-00258</w:t>
        </w:r>
        <w:r w:rsidR="00130BF4" w:rsidRPr="00241F93">
          <w:rPr>
            <w:rFonts w:ascii="Times New Roman" w:eastAsia="Times New Roman" w:hAnsi="Times New Roman" w:cs="Times New Roman"/>
            <w:lang w:val="en-US" w:eastAsia="en-GB"/>
          </w:rPr>
          <w:t xml:space="preserve">) </w:t>
        </w:r>
      </w:ins>
      <w:ins w:id="45" w:author="Sanderson, Nicole" w:date="2021-06-29T15:19:00Z">
        <w:r w:rsidRPr="00241F93">
          <w:rPr>
            <w:rFonts w:ascii="Times New Roman" w:eastAsia="Times New Roman" w:hAnsi="Times New Roman" w:cs="Times New Roman"/>
            <w:lang w:val="en-US" w:eastAsia="en-GB"/>
          </w:rPr>
          <w:t xml:space="preserve">which greatly contributed to improve the entire </w:t>
        </w:r>
      </w:ins>
      <w:ins w:id="46" w:author="Sanderson, Nicole" w:date="2021-06-29T15:24:00Z">
        <w:r w:rsidR="00130BF4">
          <w:rPr>
            <w:rFonts w:ascii="Times New Roman" w:eastAsia="Times New Roman" w:hAnsi="Times New Roman" w:cs="Times New Roman"/>
            <w:lang w:val="en-US" w:eastAsia="en-GB"/>
          </w:rPr>
          <w:t>study</w:t>
        </w:r>
      </w:ins>
      <w:ins w:id="47" w:author="Sanderson, Nicole" w:date="2021-06-29T15:19:00Z">
        <w:r w:rsidRPr="00241F93">
          <w:rPr>
            <w:rFonts w:ascii="Times New Roman" w:eastAsia="Times New Roman" w:hAnsi="Times New Roman" w:cs="Times New Roman"/>
            <w:lang w:val="en-US" w:eastAsia="en-GB"/>
          </w:rPr>
          <w:t>. We recognize the need for both minor and some major revisions and have carefully considered each comment, from clarifying information concerning the</w:t>
        </w:r>
      </w:ins>
      <w:ins w:id="48" w:author="Sanderson, Nicole" w:date="2021-06-30T08:10:00Z">
        <w:r w:rsidR="00C13244">
          <w:rPr>
            <w:rFonts w:ascii="Times New Roman" w:eastAsia="Times New Roman" w:hAnsi="Times New Roman" w:cs="Times New Roman"/>
            <w:lang w:val="en-US" w:eastAsia="en-GB"/>
          </w:rPr>
          <w:t xml:space="preserve"> </w:t>
        </w:r>
        <w:r w:rsidR="00C13244" w:rsidRPr="00C13244">
          <w:rPr>
            <w:rFonts w:ascii="Times New Roman" w:eastAsia="Times New Roman" w:hAnsi="Times New Roman" w:cs="Times New Roman"/>
            <w:highlight w:val="yellow"/>
            <w:lang w:val="en-US" w:eastAsia="en-GB"/>
            <w:rPrChange w:id="49" w:author="Sanderson, Nicole" w:date="2021-06-30T08:10:00Z">
              <w:rPr>
                <w:rFonts w:ascii="Times New Roman" w:eastAsia="Times New Roman" w:hAnsi="Times New Roman" w:cs="Times New Roman"/>
                <w:lang w:val="en-US" w:eastAsia="en-GB"/>
              </w:rPr>
            </w:rPrChange>
          </w:rPr>
          <w:t xml:space="preserve">[ xxx </w:t>
        </w:r>
        <w:proofErr w:type="gramStart"/>
        <w:r w:rsidR="00C13244" w:rsidRPr="00C13244">
          <w:rPr>
            <w:rFonts w:ascii="Times New Roman" w:eastAsia="Times New Roman" w:hAnsi="Times New Roman" w:cs="Times New Roman"/>
            <w:highlight w:val="yellow"/>
            <w:lang w:val="en-US" w:eastAsia="en-GB"/>
            <w:rPrChange w:id="50" w:author="Sanderson, Nicole" w:date="2021-06-30T08:10:00Z">
              <w:rPr>
                <w:rFonts w:ascii="Times New Roman" w:eastAsia="Times New Roman" w:hAnsi="Times New Roman" w:cs="Times New Roman"/>
                <w:lang w:val="en-US" w:eastAsia="en-GB"/>
              </w:rPr>
            </w:rPrChange>
          </w:rPr>
          <w:t>terminology ?</w:t>
        </w:r>
        <w:proofErr w:type="gramEnd"/>
        <w:r w:rsidR="00C13244" w:rsidRPr="00C13244">
          <w:rPr>
            <w:rFonts w:ascii="Times New Roman" w:eastAsia="Times New Roman" w:hAnsi="Times New Roman" w:cs="Times New Roman"/>
            <w:highlight w:val="yellow"/>
            <w:lang w:val="en-US" w:eastAsia="en-GB"/>
            <w:rPrChange w:id="51" w:author="Sanderson, Nicole" w:date="2021-06-30T08:10:00Z">
              <w:rPr>
                <w:rFonts w:ascii="Times New Roman" w:eastAsia="Times New Roman" w:hAnsi="Times New Roman" w:cs="Times New Roman"/>
                <w:lang w:val="en-US" w:eastAsia="en-GB"/>
              </w:rPr>
            </w:rPrChange>
          </w:rPr>
          <w:t xml:space="preserve"> ]</w:t>
        </w:r>
      </w:ins>
      <w:ins w:id="52" w:author="Sanderson, Nicole" w:date="2021-06-29T15:19:00Z">
        <w:r w:rsidRPr="00C13244">
          <w:rPr>
            <w:rFonts w:ascii="Times New Roman" w:eastAsia="Times New Roman" w:hAnsi="Times New Roman" w:cs="Times New Roman"/>
            <w:highlight w:val="yellow"/>
            <w:lang w:val="en-US" w:eastAsia="en-GB"/>
            <w:rPrChange w:id="53" w:author="Sanderson, Nicole" w:date="2021-06-30T08:10:00Z">
              <w:rPr>
                <w:rFonts w:ascii="Times New Roman" w:eastAsia="Times New Roman" w:hAnsi="Times New Roman" w:cs="Times New Roman"/>
                <w:lang w:val="en-US" w:eastAsia="en-GB"/>
              </w:rPr>
            </w:rPrChange>
          </w:rPr>
          <w:t>.</w:t>
        </w:r>
        <w:r w:rsidRPr="00241F93">
          <w:rPr>
            <w:rFonts w:ascii="Times New Roman" w:eastAsia="Times New Roman" w:hAnsi="Times New Roman" w:cs="Times New Roman"/>
            <w:lang w:val="en-US" w:eastAsia="en-GB"/>
          </w:rPr>
          <w:t xml:space="preserve">  </w:t>
        </w:r>
      </w:ins>
    </w:p>
    <w:p w14:paraId="56F22D28" w14:textId="77777777" w:rsidR="00241F93" w:rsidRPr="00241F93" w:rsidRDefault="00241F93" w:rsidP="00241F93">
      <w:pPr>
        <w:rPr>
          <w:ins w:id="54" w:author="Sanderson, Nicole" w:date="2021-06-29T15:19:00Z"/>
          <w:rFonts w:ascii="Times New Roman" w:eastAsia="Times New Roman" w:hAnsi="Times New Roman" w:cs="Times New Roman"/>
          <w:lang w:val="en-US" w:eastAsia="en-GB"/>
        </w:rPr>
      </w:pPr>
    </w:p>
    <w:p w14:paraId="23BB302C" w14:textId="3C86E1D7" w:rsidR="00241F93" w:rsidRPr="00241F93" w:rsidRDefault="00241F93" w:rsidP="00241F93">
      <w:pPr>
        <w:rPr>
          <w:ins w:id="55" w:author="Sanderson, Nicole" w:date="2021-06-29T15:19:00Z"/>
          <w:rFonts w:ascii="Times New Roman" w:eastAsia="Times New Roman" w:hAnsi="Times New Roman" w:cs="Times New Roman"/>
          <w:lang w:val="en-US" w:eastAsia="en-GB"/>
        </w:rPr>
      </w:pPr>
      <w:ins w:id="56" w:author="Sanderson, Nicole" w:date="2021-06-29T15:19:00Z">
        <w:r w:rsidRPr="00241F93">
          <w:rPr>
            <w:rFonts w:ascii="Times New Roman" w:eastAsia="Times New Roman" w:hAnsi="Times New Roman" w:cs="Times New Roman"/>
            <w:lang w:val="en-US" w:eastAsia="en-GB"/>
          </w:rPr>
          <w:t>We have outlined our responses to the comments below for your consideration</w:t>
        </w:r>
      </w:ins>
      <w:ins w:id="57" w:author="Sanderson, Nicole" w:date="2021-06-29T15:25:00Z">
        <w:r w:rsidR="00130BF4">
          <w:rPr>
            <w:rFonts w:ascii="Times New Roman" w:eastAsia="Times New Roman" w:hAnsi="Times New Roman" w:cs="Times New Roman"/>
            <w:lang w:val="en-US" w:eastAsia="en-GB"/>
          </w:rPr>
          <w:t>.</w:t>
        </w:r>
      </w:ins>
    </w:p>
    <w:p w14:paraId="5F33DD40" w14:textId="77777777" w:rsidR="00241F93" w:rsidRPr="00241F93" w:rsidRDefault="00241F93" w:rsidP="00241F93">
      <w:pPr>
        <w:rPr>
          <w:ins w:id="58" w:author="Sanderson, Nicole" w:date="2021-06-29T15:19:00Z"/>
          <w:rFonts w:ascii="Times New Roman" w:eastAsia="Times New Roman" w:hAnsi="Times New Roman" w:cs="Times New Roman"/>
          <w:lang w:val="en-US" w:eastAsia="en-GB"/>
        </w:rPr>
      </w:pPr>
    </w:p>
    <w:p w14:paraId="63BBD536" w14:textId="370B8B60" w:rsidR="00241F93" w:rsidRPr="00241F93" w:rsidRDefault="00241F93" w:rsidP="00241F93">
      <w:pPr>
        <w:rPr>
          <w:ins w:id="59" w:author="Sanderson, Nicole" w:date="2021-06-29T15:19:00Z"/>
          <w:rFonts w:ascii="Times New Roman" w:eastAsia="Times New Roman" w:hAnsi="Times New Roman" w:cs="Times New Roman"/>
          <w:lang w:val="en-US" w:eastAsia="en-GB"/>
        </w:rPr>
      </w:pPr>
      <w:ins w:id="60" w:author="Sanderson, Nicole" w:date="2021-06-29T15:19:00Z">
        <w:r w:rsidRPr="00241F93">
          <w:rPr>
            <w:rFonts w:ascii="Times New Roman" w:eastAsia="Times New Roman" w:hAnsi="Times New Roman" w:cs="Times New Roman"/>
            <w:lang w:val="en-US" w:eastAsia="en-GB"/>
          </w:rPr>
          <w:t xml:space="preserve">We look forward to your final decision </w:t>
        </w:r>
      </w:ins>
      <w:ins w:id="61" w:author="Sanderson, Nicole" w:date="2021-06-29T15:25:00Z">
        <w:r w:rsidR="00130BF4">
          <w:rPr>
            <w:rFonts w:ascii="Times New Roman" w:eastAsia="Times New Roman" w:hAnsi="Times New Roman" w:cs="Times New Roman"/>
            <w:lang w:val="en-US" w:eastAsia="en-GB"/>
          </w:rPr>
          <w:t xml:space="preserve">on this updated version of our manuscript </w:t>
        </w:r>
      </w:ins>
      <w:ins w:id="62" w:author="Sanderson, Nicole" w:date="2021-06-29T15:19:00Z">
        <w:r w:rsidRPr="00241F93">
          <w:rPr>
            <w:rFonts w:ascii="Times New Roman" w:eastAsia="Times New Roman" w:hAnsi="Times New Roman" w:cs="Times New Roman"/>
            <w:lang w:val="en-US" w:eastAsia="en-GB"/>
          </w:rPr>
          <w:t xml:space="preserve">and thank you for your assistance in working towards publishing our work. </w:t>
        </w:r>
      </w:ins>
    </w:p>
    <w:p w14:paraId="37EF6736" w14:textId="77777777" w:rsidR="00241F93" w:rsidRPr="00241F93" w:rsidRDefault="00241F93" w:rsidP="00241F93">
      <w:pPr>
        <w:rPr>
          <w:ins w:id="63" w:author="Sanderson, Nicole" w:date="2021-06-29T15:19:00Z"/>
          <w:rFonts w:ascii="Times New Roman" w:eastAsia="Times New Roman" w:hAnsi="Times New Roman" w:cs="Times New Roman"/>
          <w:lang w:val="en-US" w:eastAsia="en-GB"/>
        </w:rPr>
      </w:pPr>
    </w:p>
    <w:p w14:paraId="76576059" w14:textId="77777777" w:rsidR="00241F93" w:rsidRPr="00241F93" w:rsidRDefault="00241F93" w:rsidP="00241F93">
      <w:pPr>
        <w:rPr>
          <w:ins w:id="64" w:author="Sanderson, Nicole" w:date="2021-06-29T15:19:00Z"/>
          <w:rFonts w:ascii="Times New Roman" w:eastAsia="Times New Roman" w:hAnsi="Times New Roman" w:cs="Times New Roman"/>
          <w:lang w:val="en-US" w:eastAsia="en-GB"/>
        </w:rPr>
      </w:pPr>
    </w:p>
    <w:p w14:paraId="11183F74" w14:textId="77777777" w:rsidR="00241F93" w:rsidRPr="00241F93" w:rsidRDefault="00241F93" w:rsidP="00241F93">
      <w:pPr>
        <w:rPr>
          <w:ins w:id="65" w:author="Sanderson, Nicole" w:date="2021-06-29T15:19:00Z"/>
          <w:rFonts w:ascii="Times New Roman" w:eastAsia="Times New Roman" w:hAnsi="Times New Roman" w:cs="Times New Roman"/>
          <w:lang w:val="en-US" w:eastAsia="en-GB"/>
        </w:rPr>
      </w:pPr>
      <w:ins w:id="66" w:author="Sanderson, Nicole" w:date="2021-06-29T15:19:00Z">
        <w:r w:rsidRPr="00241F93">
          <w:rPr>
            <w:rFonts w:ascii="Times New Roman" w:eastAsia="Times New Roman" w:hAnsi="Times New Roman" w:cs="Times New Roman"/>
            <w:lang w:val="en-US" w:eastAsia="en-GB"/>
          </w:rPr>
          <w:t>Sincerely,</w:t>
        </w:r>
      </w:ins>
    </w:p>
    <w:p w14:paraId="65C4F1BF" w14:textId="20411B8B" w:rsidR="00241F93" w:rsidRDefault="00241F93">
      <w:pPr>
        <w:rPr>
          <w:ins w:id="67" w:author="Sanderson, Nicole" w:date="2021-06-29T15:18:00Z"/>
          <w:rFonts w:ascii="Times New Roman" w:eastAsia="Times New Roman" w:hAnsi="Times New Roman" w:cs="Times New Roman"/>
          <w:lang w:val="en-IE" w:eastAsia="en-GB"/>
        </w:rPr>
      </w:pPr>
      <w:ins w:id="68" w:author="Sanderson, Nicole" w:date="2021-06-29T15:18:00Z">
        <w:r>
          <w:rPr>
            <w:rFonts w:ascii="Times New Roman" w:eastAsia="Times New Roman" w:hAnsi="Times New Roman" w:cs="Times New Roman"/>
            <w:lang w:val="en-IE" w:eastAsia="en-GB"/>
          </w:rPr>
          <w:br w:type="page"/>
        </w:r>
      </w:ins>
    </w:p>
    <w:p w14:paraId="4C245F36" w14:textId="40B2CDD3" w:rsidR="00AB2007" w:rsidRDefault="00434CAB" w:rsidP="00434CAB">
      <w:pPr>
        <w:rPr>
          <w:ins w:id="69" w:author="Marco Aquino Lopez" w:date="2021-01-13T22:08:00Z"/>
          <w:rFonts w:ascii="Times New Roman" w:eastAsia="Times New Roman" w:hAnsi="Times New Roman" w:cs="Times New Roman"/>
          <w:lang w:val="en-IE" w:eastAsia="en-GB"/>
        </w:rPr>
      </w:pPr>
      <w:del w:id="70" w:author="Sanderson, Nicole" w:date="2021-06-29T15:18:00Z">
        <w:r w:rsidRPr="00434CAB" w:rsidDel="00241F93">
          <w:rPr>
            <w:rFonts w:ascii="Times New Roman" w:eastAsia="Times New Roman" w:hAnsi="Times New Roman" w:cs="Times New Roman"/>
            <w:lang w:val="en-IE" w:eastAsia="en-GB"/>
          </w:rPr>
          <w:lastRenderedPageBreak/>
          <w:br/>
        </w:r>
        <w:r w:rsidRPr="00434CAB" w:rsidDel="00241F93">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t>*** Associate editor comments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This manuscript reports the results of a simulation study to compare two methods (CRS and Plum) for determining ages from 210-Pb data. The simulation study appears to indicate reduced bias and improved coverage for Plum compared to CRS. Some discussion is provided to address why these results were observed.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Although this work may be of interest to JABES readership, I cannot recommend publication in its current form. A resubmission addressing the following comments may be sent to reviewers.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General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Models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The manuscript lists these models used for 210-Pb data: CF:CS, CIC, CRS, CI-CRS, R-CRS, and Plum. In the primary analysis only CI-CRS and Plum are used while R-CRS is used in a follow-up analysis. An argument is made to focus on CRS based on the plurality of manuscripts using CRS and due to CRS being more flexible than CF:CS and CIC. This argument seems insufficient, partly because Plum is apparently infrequently used, and thus I suggest a resubmission include all methods for analysis of 210-Pb data. </w:t>
      </w:r>
    </w:p>
    <w:p w14:paraId="054C48AF" w14:textId="3ED2BF8E" w:rsidR="00AC2936" w:rsidRDefault="00AC2936" w:rsidP="00434CAB">
      <w:pPr>
        <w:rPr>
          <w:ins w:id="71" w:author="Marco Aquino Lopez" w:date="2021-03-16T21:10:00Z"/>
          <w:rFonts w:ascii="Times New Roman" w:eastAsia="Times New Roman" w:hAnsi="Times New Roman" w:cs="Times New Roman"/>
          <w:lang w:val="en-IE" w:eastAsia="en-GB"/>
        </w:rPr>
      </w:pPr>
    </w:p>
    <w:p w14:paraId="360B931D" w14:textId="21CA93BB" w:rsidR="00CE149B" w:rsidRDefault="00CE149B" w:rsidP="00434CAB">
      <w:pPr>
        <w:rPr>
          <w:ins w:id="72" w:author="Marco Aquino Lopez" w:date="2021-03-16T21:10:00Z"/>
          <w:rFonts w:ascii="Times New Roman" w:eastAsia="Times New Roman" w:hAnsi="Times New Roman" w:cs="Times New Roman"/>
          <w:lang w:val="en-IE" w:eastAsia="en-GB"/>
        </w:rPr>
      </w:pPr>
      <w:ins w:id="73" w:author="Marco Aquino Lopez" w:date="2021-03-16T21:11:00Z">
        <w:r>
          <w:rPr>
            <w:rFonts w:ascii="Times New Roman" w:eastAsia="Times New Roman" w:hAnsi="Times New Roman" w:cs="Times New Roman"/>
            <w:lang w:val="en-IE" w:eastAsia="en-GB"/>
          </w:rPr>
          <w:t xml:space="preserve">The analysis was performed for every model, but the discussion focused on </w:t>
        </w:r>
        <w:del w:id="74" w:author="Sanderson, Nicole" w:date="2021-06-30T08:11:00Z">
          <w:r w:rsidDel="00C13244">
            <w:rPr>
              <w:rFonts w:ascii="Times New Roman" w:eastAsia="Times New Roman" w:hAnsi="Times New Roman" w:cs="Times New Roman"/>
              <w:lang w:val="en-IE" w:eastAsia="en-GB"/>
            </w:rPr>
            <w:delText xml:space="preserve">the </w:delText>
          </w:r>
        </w:del>
      </w:ins>
      <w:ins w:id="75" w:author="Marco Aquino Lopez" w:date="2021-03-16T21:12:00Z">
        <w:del w:id="76" w:author="Sanderson, Nicole" w:date="2021-06-30T08:11:00Z">
          <w:r w:rsidDel="00C13244">
            <w:rPr>
              <w:rFonts w:ascii="Times New Roman" w:eastAsia="Times New Roman" w:hAnsi="Times New Roman" w:cs="Times New Roman"/>
              <w:lang w:val="en-IE" w:eastAsia="en-GB"/>
            </w:rPr>
            <w:delText xml:space="preserve">original </w:delText>
          </w:r>
        </w:del>
        <w:r>
          <w:rPr>
            <w:rFonts w:ascii="Times New Roman" w:eastAsia="Times New Roman" w:hAnsi="Times New Roman" w:cs="Times New Roman"/>
            <w:lang w:val="en-IE" w:eastAsia="en-GB"/>
          </w:rPr>
          <w:t xml:space="preserve">two </w:t>
        </w:r>
      </w:ins>
      <w:ins w:id="77" w:author="Marco Aquino Lopez" w:date="2021-03-16T21:13:00Z">
        <w:del w:id="78" w:author="Sanderson, Nicole" w:date="2021-06-30T08:11:00Z">
          <w:r w:rsidDel="00C13244">
            <w:rPr>
              <w:rFonts w:ascii="Times New Roman" w:eastAsia="Times New Roman" w:hAnsi="Times New Roman" w:cs="Times New Roman"/>
              <w:lang w:val="en-IE" w:eastAsia="en-GB"/>
            </w:rPr>
            <w:delText xml:space="preserve">original </w:delText>
          </w:r>
        </w:del>
      </w:ins>
      <w:ins w:id="79" w:author="Marco Aquino Lopez" w:date="2021-03-16T21:12:00Z">
        <w:r>
          <w:rPr>
            <w:rFonts w:ascii="Times New Roman" w:eastAsia="Times New Roman" w:hAnsi="Times New Roman" w:cs="Times New Roman"/>
            <w:lang w:val="en-IE" w:eastAsia="en-GB"/>
          </w:rPr>
          <w:t>method</w:t>
        </w:r>
      </w:ins>
      <w:ins w:id="80" w:author="Marco Aquino Lopez" w:date="2021-03-16T21:13:00Z">
        <w:r>
          <w:rPr>
            <w:rFonts w:ascii="Times New Roman" w:eastAsia="Times New Roman" w:hAnsi="Times New Roman" w:cs="Times New Roman"/>
            <w:lang w:val="en-IE" w:eastAsia="en-GB"/>
          </w:rPr>
          <w:t>s</w:t>
        </w:r>
      </w:ins>
      <w:ins w:id="81" w:author="Sanderson, Nicole" w:date="2021-06-30T08:12:00Z">
        <w:r w:rsidR="00C13244">
          <w:rPr>
            <w:rFonts w:ascii="Times New Roman" w:eastAsia="Times New Roman" w:hAnsi="Times New Roman" w:cs="Times New Roman"/>
            <w:lang w:val="en-IE" w:eastAsia="en-GB"/>
          </w:rPr>
          <w:t xml:space="preserve"> (the new Plum Bayesian model and the classical CI-CRS model)</w:t>
        </w:r>
      </w:ins>
      <w:ins w:id="82" w:author="Marco Aquino Lopez" w:date="2021-03-16T21:13:00Z">
        <w:r>
          <w:rPr>
            <w:rFonts w:ascii="Times New Roman" w:eastAsia="Times New Roman" w:hAnsi="Times New Roman" w:cs="Times New Roman"/>
            <w:lang w:val="en-IE" w:eastAsia="en-GB"/>
          </w:rPr>
          <w:t xml:space="preserve"> as similar results were obtained. </w:t>
        </w:r>
      </w:ins>
      <w:ins w:id="83" w:author="Marco Aquino Lopez" w:date="2021-03-16T21:19:00Z">
        <w:r>
          <w:rPr>
            <w:rFonts w:ascii="Times New Roman" w:eastAsia="Times New Roman" w:hAnsi="Times New Roman" w:cs="Times New Roman"/>
            <w:lang w:val="en-IE" w:eastAsia="en-GB"/>
          </w:rPr>
          <w:t xml:space="preserve">An Appendix was added to </w:t>
        </w:r>
      </w:ins>
      <w:ins w:id="84" w:author="Marco Aquino Lopez" w:date="2021-03-16T21:20:00Z">
        <w:r>
          <w:rPr>
            <w:rFonts w:ascii="Times New Roman" w:eastAsia="Times New Roman" w:hAnsi="Times New Roman" w:cs="Times New Roman"/>
            <w:lang w:val="en-IE" w:eastAsia="en-GB"/>
          </w:rPr>
          <w:t xml:space="preserve">show the </w:t>
        </w:r>
      </w:ins>
      <w:ins w:id="85" w:author="Sanderson, Nicole" w:date="2021-06-30T08:13:00Z">
        <w:r w:rsidR="00C13244">
          <w:rPr>
            <w:rFonts w:ascii="Times New Roman" w:eastAsia="Times New Roman" w:hAnsi="Times New Roman" w:cs="Times New Roman"/>
            <w:lang w:val="en-IE" w:eastAsia="en-GB"/>
          </w:rPr>
          <w:t xml:space="preserve">model comparison </w:t>
        </w:r>
      </w:ins>
      <w:ins w:id="86" w:author="Marco Aquino Lopez" w:date="2021-03-16T21:20:00Z">
        <w:r>
          <w:rPr>
            <w:rFonts w:ascii="Times New Roman" w:eastAsia="Times New Roman" w:hAnsi="Times New Roman" w:cs="Times New Roman"/>
            <w:lang w:val="en-IE" w:eastAsia="en-GB"/>
          </w:rPr>
          <w:t>results from the other methods.</w:t>
        </w:r>
      </w:ins>
    </w:p>
    <w:p w14:paraId="29FDA1AB" w14:textId="37214C33" w:rsidR="00C404E7" w:rsidRDefault="00434CAB" w:rsidP="00434CAB">
      <w:pPr>
        <w:rPr>
          <w:ins w:id="87" w:author="Sanderson, Nicole" w:date="2021-06-30T08:12:00Z"/>
          <w:rFonts w:ascii="Times New Roman" w:eastAsia="Times New Roman" w:hAnsi="Times New Roman" w:cs="Times New Roman"/>
          <w:lang w:val="en-IE" w:eastAsia="en-GB"/>
        </w:rPr>
      </w:pPr>
      <w:del w:id="88" w:author="Marco Aquino Lopez" w:date="2021-03-16T21:20:00Z">
        <w:r w:rsidRPr="00434CAB" w:rsidDel="00CE149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The only model that is provided in any mathematical detail is Plum. A resubmission should include mathematical detail for all models so that differences between the models can be understood. In addition, methods of estimation for these models should be detailed. </w:t>
      </w:r>
    </w:p>
    <w:p w14:paraId="13750C5C" w14:textId="77777777" w:rsidR="00C13244" w:rsidRDefault="00C13244" w:rsidP="00434CAB">
      <w:pPr>
        <w:rPr>
          <w:ins w:id="89" w:author="Marco Aquino Lopez" w:date="2021-01-13T22:14:00Z"/>
          <w:rFonts w:ascii="Times New Roman" w:eastAsia="Times New Roman" w:hAnsi="Times New Roman" w:cs="Times New Roman"/>
          <w:lang w:val="en-IE" w:eastAsia="en-GB"/>
        </w:rPr>
      </w:pPr>
    </w:p>
    <w:p w14:paraId="022FDFF6" w14:textId="58BDCD13" w:rsidR="00C404E7" w:rsidRDefault="00CE149B" w:rsidP="00434CAB">
      <w:pPr>
        <w:rPr>
          <w:ins w:id="90" w:author="Marco Aquino Lopez" w:date="2021-01-13T22:18:00Z"/>
          <w:rFonts w:ascii="Times New Roman" w:eastAsia="Times New Roman" w:hAnsi="Times New Roman" w:cs="Times New Roman"/>
          <w:lang w:val="en-IE" w:eastAsia="en-GB"/>
        </w:rPr>
      </w:pPr>
      <w:ins w:id="91" w:author="Marco Aquino Lopez" w:date="2021-03-16T21:22:00Z">
        <w:r>
          <w:rPr>
            <w:rFonts w:ascii="Times New Roman" w:eastAsia="Times New Roman" w:hAnsi="Times New Roman" w:cs="Times New Roman"/>
            <w:lang w:val="en-IE" w:eastAsia="en-GB"/>
          </w:rPr>
          <w:t>This was amended</w:t>
        </w:r>
      </w:ins>
      <w:ins w:id="92" w:author="Sanderson, Nicole" w:date="2021-06-30T08:12:00Z">
        <w:r w:rsidR="00C13244">
          <w:rPr>
            <w:rFonts w:ascii="Times New Roman" w:eastAsia="Times New Roman" w:hAnsi="Times New Roman" w:cs="Times New Roman"/>
            <w:lang w:val="en-IE" w:eastAsia="en-GB"/>
          </w:rPr>
          <w:t xml:space="preserve"> and additional references to the model applications were included</w:t>
        </w:r>
      </w:ins>
      <w:ins w:id="93" w:author="Marco Aquino Lopez" w:date="2021-03-16T21:22:00Z">
        <w:del w:id="94" w:author="Sanderson, Nicole" w:date="2021-06-30T08:12:00Z">
          <w:r w:rsidDel="00C13244">
            <w:rPr>
              <w:rFonts w:ascii="Times New Roman" w:eastAsia="Times New Roman" w:hAnsi="Times New Roman" w:cs="Times New Roman"/>
              <w:lang w:val="en-IE" w:eastAsia="en-GB"/>
            </w:rPr>
            <w:delText>.</w:delText>
          </w:r>
        </w:del>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Evaluation</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A collection of simulations were performed, but the structure of these simulations is unclear. </w:t>
      </w:r>
    </w:p>
    <w:p w14:paraId="528C8EC9" w14:textId="34C169A0" w:rsidR="004C69E1" w:rsidRDefault="00434CAB" w:rsidP="00434CAB">
      <w:pPr>
        <w:rPr>
          <w:ins w:id="95" w:author="Sanderson, Nicole" w:date="2021-06-30T08:13: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Table 1 provides different age-depth functions and tables in the Supplementary Material appear to show information about the simulations (although no caption is provided so it is difficult to tell). If possible, a single table should be provided to articulate the full set of simulations performed.</w:t>
      </w:r>
      <w:ins w:id="96" w:author="Marco Aquino Lopez" w:date="2021-01-13T22:36:00Z">
        <w:r w:rsidR="006B7A31">
          <w:rPr>
            <w:rFonts w:ascii="Times New Roman" w:eastAsia="Times New Roman" w:hAnsi="Times New Roman" w:cs="Times New Roman"/>
            <w:lang w:val="en-IE" w:eastAsia="en-GB"/>
          </w:rPr>
          <w:t xml:space="preserve"> </w:t>
        </w:r>
      </w:ins>
    </w:p>
    <w:p w14:paraId="7AFDF6F0" w14:textId="77777777" w:rsidR="00C13244" w:rsidRDefault="00C13244" w:rsidP="00434CAB">
      <w:pPr>
        <w:rPr>
          <w:ins w:id="97" w:author="Marco Aquino Lopez" w:date="2021-03-17T12:11:00Z"/>
          <w:rFonts w:ascii="Times New Roman" w:eastAsia="Times New Roman" w:hAnsi="Times New Roman" w:cs="Times New Roman"/>
          <w:lang w:val="en-IE" w:eastAsia="en-GB"/>
        </w:rPr>
      </w:pPr>
    </w:p>
    <w:p w14:paraId="48064CE9" w14:textId="6FCF9323" w:rsidR="00C13244" w:rsidRDefault="004C69E1" w:rsidP="00434CAB">
      <w:pPr>
        <w:rPr>
          <w:ins w:id="98" w:author="Sanderson, Nicole" w:date="2021-06-30T08:13:00Z"/>
          <w:rFonts w:ascii="Times New Roman" w:eastAsia="Times New Roman" w:hAnsi="Times New Roman" w:cs="Times New Roman"/>
          <w:lang w:val="en-IE" w:eastAsia="en-GB"/>
        </w:rPr>
      </w:pPr>
      <w:ins w:id="99" w:author="Marco Aquino Lopez" w:date="2021-03-17T12:12:00Z">
        <w:r>
          <w:rPr>
            <w:rFonts w:ascii="Times New Roman" w:eastAsia="Times New Roman" w:hAnsi="Times New Roman" w:cs="Times New Roman"/>
            <w:lang w:val="en-IE" w:eastAsia="en-GB"/>
          </w:rPr>
          <w:t>We</w:t>
        </w:r>
      </w:ins>
      <w:ins w:id="100" w:author="Sanderson, Nicole" w:date="2021-06-30T08:13:00Z">
        <w:r w:rsidR="00C13244">
          <w:rPr>
            <w:rFonts w:ascii="Times New Roman" w:eastAsia="Times New Roman" w:hAnsi="Times New Roman" w:cs="Times New Roman"/>
            <w:lang w:val="en-IE" w:eastAsia="en-GB"/>
          </w:rPr>
          <w:t xml:space="preserve"> expanded on the </w:t>
        </w:r>
      </w:ins>
      <w:ins w:id="101" w:author="Marco Aquino Lopez" w:date="2021-03-17T12:12:00Z">
        <w:del w:id="102" w:author="Sanderson, Nicole" w:date="2021-06-30T08:13:00Z">
          <w:r w:rsidDel="00C13244">
            <w:rPr>
              <w:rFonts w:ascii="Times New Roman" w:eastAsia="Times New Roman" w:hAnsi="Times New Roman" w:cs="Times New Roman"/>
              <w:lang w:val="en-IE" w:eastAsia="en-GB"/>
            </w:rPr>
            <w:delText xml:space="preserve"> added an extra </w:delText>
          </w:r>
        </w:del>
        <w:r>
          <w:rPr>
            <w:rFonts w:ascii="Times New Roman" w:eastAsia="Times New Roman" w:hAnsi="Times New Roman" w:cs="Times New Roman"/>
            <w:lang w:val="en-IE" w:eastAsia="en-GB"/>
          </w:rPr>
          <w:t>explanation on how the data</w:t>
        </w:r>
      </w:ins>
      <w:ins w:id="103" w:author="Sanderson, Nicole" w:date="2021-06-30T08:13:00Z">
        <w:r w:rsidR="00C13244">
          <w:rPr>
            <w:rFonts w:ascii="Times New Roman" w:eastAsia="Times New Roman" w:hAnsi="Times New Roman" w:cs="Times New Roman"/>
            <w:lang w:val="en-IE" w:eastAsia="en-GB"/>
          </w:rPr>
          <w:t>sets</w:t>
        </w:r>
      </w:ins>
      <w:ins w:id="104" w:author="Marco Aquino Lopez" w:date="2021-03-17T12:12:00Z">
        <w:r>
          <w:rPr>
            <w:rFonts w:ascii="Times New Roman" w:eastAsia="Times New Roman" w:hAnsi="Times New Roman" w:cs="Times New Roman"/>
            <w:lang w:val="en-IE" w:eastAsia="en-GB"/>
          </w:rPr>
          <w:t xml:space="preserve"> </w:t>
        </w:r>
        <w:del w:id="105" w:author="Sanderson, Nicole" w:date="2021-06-30T08:14:00Z">
          <w:r w:rsidDel="00C13244">
            <w:rPr>
              <w:rFonts w:ascii="Times New Roman" w:eastAsia="Times New Roman" w:hAnsi="Times New Roman" w:cs="Times New Roman"/>
              <w:lang w:val="en-IE" w:eastAsia="en-GB"/>
            </w:rPr>
            <w:delText>is</w:delText>
          </w:r>
        </w:del>
      </w:ins>
      <w:ins w:id="106" w:author="Sanderson, Nicole" w:date="2021-06-30T08:14:00Z">
        <w:r w:rsidR="00C13244">
          <w:rPr>
            <w:rFonts w:ascii="Times New Roman" w:eastAsia="Times New Roman" w:hAnsi="Times New Roman" w:cs="Times New Roman"/>
            <w:lang w:val="en-IE" w:eastAsia="en-GB"/>
          </w:rPr>
          <w:t>were</w:t>
        </w:r>
      </w:ins>
      <w:ins w:id="107" w:author="Marco Aquino Lopez" w:date="2021-03-17T12:12:00Z">
        <w:r>
          <w:rPr>
            <w:rFonts w:ascii="Times New Roman" w:eastAsia="Times New Roman" w:hAnsi="Times New Roman" w:cs="Times New Roman"/>
            <w:lang w:val="en-IE" w:eastAsia="en-GB"/>
          </w:rPr>
          <w:t xml:space="preserve"> obtained and the GitHub repository was amended so it is public</w:t>
        </w:r>
      </w:ins>
      <w:ins w:id="108" w:author="Sanderson, Nicole" w:date="2021-06-30T08:14:00Z">
        <w:r w:rsidR="00C13244">
          <w:rPr>
            <w:rFonts w:ascii="Times New Roman" w:eastAsia="Times New Roman" w:hAnsi="Times New Roman" w:cs="Times New Roman"/>
            <w:lang w:val="en-IE" w:eastAsia="en-GB"/>
          </w:rPr>
          <w:t>l</w:t>
        </w:r>
      </w:ins>
      <w:ins w:id="109" w:author="Marco Aquino Lopez" w:date="2021-03-17T12:12:00Z">
        <w:del w:id="110" w:author="Sanderson, Nicole" w:date="2021-06-30T08:14:00Z">
          <w:r w:rsidDel="00C13244">
            <w:rPr>
              <w:rFonts w:ascii="Times New Roman" w:eastAsia="Times New Roman" w:hAnsi="Times New Roman" w:cs="Times New Roman"/>
              <w:lang w:val="en-IE" w:eastAsia="en-GB"/>
            </w:rPr>
            <w:delText>it</w:delText>
          </w:r>
        </w:del>
        <w:r>
          <w:rPr>
            <w:rFonts w:ascii="Times New Roman" w:eastAsia="Times New Roman" w:hAnsi="Times New Roman" w:cs="Times New Roman"/>
            <w:lang w:val="en-IE" w:eastAsia="en-GB"/>
          </w:rPr>
          <w:t xml:space="preserve">y accessible. </w:t>
        </w:r>
      </w:ins>
    </w:p>
    <w:p w14:paraId="6B090F8A" w14:textId="739220EE" w:rsidR="004C69E1" w:rsidRDefault="00434CAB" w:rsidP="00434CAB">
      <w:pPr>
        <w:rPr>
          <w:ins w:id="111" w:author="Marco Aquino Lopez" w:date="2021-03-17T12:13:00Z"/>
          <w:rFonts w:ascii="Times New Roman" w:eastAsia="Times New Roman" w:hAnsi="Times New Roman" w:cs="Times New Roman"/>
          <w:lang w:val="en-IE" w:eastAsia="en-GB"/>
        </w:rPr>
      </w:pPr>
      <w:del w:id="112" w:author="Marco Aquino Lopez" w:date="2021-03-17T12:11:00Z">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The authors use the term "offset", but I believe they are talking about "bias". Standard statistical terminology should be used. In addition, the "normalized offset", where normalization refers to division by the standard error, is used to assess accuracy of methods, but standard evaluation criteria is coverage and bias</w:t>
      </w:r>
      <w:ins w:id="113" w:author="Marco Aquino Lopez" w:date="2021-01-13T22:39:00Z">
        <w:r w:rsidR="006B7A31">
          <w:rPr>
            <w:rFonts w:ascii="Times New Roman" w:eastAsia="Times New Roman" w:hAnsi="Times New Roman" w:cs="Times New Roman"/>
            <w:lang w:val="en-IE" w:eastAsia="en-GB"/>
          </w:rPr>
          <w:t xml:space="preserve"> </w:t>
        </w:r>
      </w:ins>
    </w:p>
    <w:p w14:paraId="5FA1E5D9" w14:textId="60FBADDE" w:rsidR="004C69E1" w:rsidRDefault="004C69E1" w:rsidP="00434CAB">
      <w:pPr>
        <w:rPr>
          <w:ins w:id="114" w:author="Marco Aquino Lopez" w:date="2021-03-17T12:13:00Z"/>
          <w:rFonts w:ascii="Times New Roman" w:eastAsia="Times New Roman" w:hAnsi="Times New Roman" w:cs="Times New Roman"/>
          <w:lang w:val="en-IE" w:eastAsia="en-GB"/>
        </w:rPr>
      </w:pPr>
    </w:p>
    <w:p w14:paraId="3249F70A" w14:textId="0B709800" w:rsidR="004C69E1" w:rsidRDefault="004C69E1" w:rsidP="00434CAB">
      <w:pPr>
        <w:rPr>
          <w:ins w:id="115" w:author="Marco Aquino Lopez" w:date="2021-03-17T12:13:00Z"/>
          <w:rFonts w:ascii="Times New Roman" w:eastAsia="Times New Roman" w:hAnsi="Times New Roman" w:cs="Times New Roman"/>
          <w:lang w:val="en-IE" w:eastAsia="en-GB"/>
        </w:rPr>
      </w:pPr>
      <w:ins w:id="116" w:author="Marco Aquino Lopez" w:date="2021-03-17T12:13:00Z">
        <w:r>
          <w:rPr>
            <w:rFonts w:ascii="Times New Roman" w:eastAsia="Times New Roman" w:hAnsi="Times New Roman" w:cs="Times New Roman"/>
            <w:lang w:val="en-IE" w:eastAsia="en-GB"/>
          </w:rPr>
          <w:t xml:space="preserve">We thank the editor for this observation and </w:t>
        </w:r>
        <w:del w:id="117" w:author="Sanderson, Nicole" w:date="2021-06-30T08:14:00Z">
          <w:r w:rsidDel="00C13244">
            <w:rPr>
              <w:rFonts w:ascii="Times New Roman" w:eastAsia="Times New Roman" w:hAnsi="Times New Roman" w:cs="Times New Roman"/>
              <w:lang w:val="en-IE" w:eastAsia="en-GB"/>
            </w:rPr>
            <w:delText>the</w:delText>
          </w:r>
        </w:del>
      </w:ins>
      <w:ins w:id="118" w:author="Sanderson, Nicole" w:date="2021-06-30T08:14:00Z">
        <w:r w:rsidR="00C13244">
          <w:rPr>
            <w:rFonts w:ascii="Times New Roman" w:eastAsia="Times New Roman" w:hAnsi="Times New Roman" w:cs="Times New Roman"/>
            <w:lang w:val="en-IE" w:eastAsia="en-GB"/>
          </w:rPr>
          <w:t>all terminology was amended</w:t>
        </w:r>
      </w:ins>
      <w:ins w:id="119" w:author="Marco Aquino Lopez" w:date="2021-03-17T12:13:00Z">
        <w:del w:id="120" w:author="Sanderson, Nicole" w:date="2021-06-30T08:14:00Z">
          <w:r w:rsidDel="00C13244">
            <w:rPr>
              <w:rFonts w:ascii="Times New Roman" w:eastAsia="Times New Roman" w:hAnsi="Times New Roman" w:cs="Times New Roman"/>
              <w:lang w:val="en-IE" w:eastAsia="en-GB"/>
            </w:rPr>
            <w:delText xml:space="preserve"> discussion</w:delText>
          </w:r>
        </w:del>
      </w:ins>
      <w:ins w:id="121" w:author="Sanderson, Nicole" w:date="2021-06-30T08:14:00Z">
        <w:r w:rsidR="00C13244">
          <w:rPr>
            <w:rFonts w:ascii="Times New Roman" w:eastAsia="Times New Roman" w:hAnsi="Times New Roman" w:cs="Times New Roman"/>
            <w:lang w:val="en-IE" w:eastAsia="en-GB"/>
          </w:rPr>
          <w:t xml:space="preserve"> throughout the main text, figures and discussion</w:t>
        </w:r>
      </w:ins>
      <w:ins w:id="122" w:author="Marco Aquino Lopez" w:date="2021-03-17T12:13:00Z">
        <w:del w:id="123" w:author="Sanderson, Nicole" w:date="2021-06-30T08:14:00Z">
          <w:r w:rsidDel="00C13244">
            <w:rPr>
              <w:rFonts w:ascii="Times New Roman" w:eastAsia="Times New Roman" w:hAnsi="Times New Roman" w:cs="Times New Roman"/>
              <w:lang w:val="en-IE" w:eastAsia="en-GB"/>
            </w:rPr>
            <w:delText xml:space="preserve"> was fix to user this terminology</w:delText>
          </w:r>
        </w:del>
      </w:ins>
      <w:ins w:id="124" w:author="Sanderson, Nicole" w:date="2021-06-30T08:14:00Z">
        <w:r w:rsidR="00C13244">
          <w:rPr>
            <w:rFonts w:ascii="Times New Roman" w:eastAsia="Times New Roman" w:hAnsi="Times New Roman" w:cs="Times New Roman"/>
            <w:lang w:val="en-IE" w:eastAsia="en-GB"/>
          </w:rPr>
          <w:t xml:space="preserve"> to be consistent with statistical terms</w:t>
        </w:r>
      </w:ins>
      <w:ins w:id="125" w:author="Marco Aquino Lopez" w:date="2021-03-17T12:13:00Z">
        <w:r>
          <w:rPr>
            <w:rFonts w:ascii="Times New Roman" w:eastAsia="Times New Roman" w:hAnsi="Times New Roman" w:cs="Times New Roman"/>
            <w:lang w:val="en-IE" w:eastAsia="en-GB"/>
          </w:rPr>
          <w:t>.</w:t>
        </w:r>
      </w:ins>
    </w:p>
    <w:p w14:paraId="5D55DE83" w14:textId="77777777" w:rsidR="004C69E1" w:rsidRDefault="00434CAB" w:rsidP="00434CAB">
      <w:pPr>
        <w:rPr>
          <w:ins w:id="126" w:author="Marco Aquino Lopez" w:date="2021-03-17T12:14:00Z"/>
          <w:rFonts w:ascii="Times New Roman" w:eastAsia="Times New Roman" w:hAnsi="Times New Roman" w:cs="Times New Roman"/>
          <w:lang w:val="en-IE" w:eastAsia="en-GB"/>
        </w:rPr>
      </w:pPr>
      <w:del w:id="127" w:author="Marco Aquino Lopez" w:date="2021-03-17T12:13:00Z">
        <w:r w:rsidRPr="00434CAB" w:rsidDel="004C69E1">
          <w:rPr>
            <w:rFonts w:ascii="Times New Roman" w:eastAsia="Times New Roman" w:hAnsi="Times New Roman" w:cs="Times New Roman"/>
            <w:lang w:val="en-IE" w:eastAsia="en-GB"/>
          </w:rPr>
          <w:lastRenderedPageBreak/>
          <w:delText xml:space="preserve">. </w:delText>
        </w:r>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The main evaluation concerns CRS at low information levels. It is unclear why this should be the primary comparison of interest. Is it common to have low information levels? Why is there no discussion of the methods under the different functional forms? How about discussion of any of the parameters that were set/adjusted during the simulation study?</w:t>
      </w:r>
      <w:ins w:id="128" w:author="Marco Aquino Lopez" w:date="2021-01-13T22:42:00Z">
        <w:r w:rsidR="006B7A31">
          <w:rPr>
            <w:rFonts w:ascii="Times New Roman" w:eastAsia="Times New Roman" w:hAnsi="Times New Roman" w:cs="Times New Roman"/>
            <w:lang w:val="en-IE" w:eastAsia="en-GB"/>
          </w:rPr>
          <w:t xml:space="preserve"> </w:t>
        </w:r>
      </w:ins>
    </w:p>
    <w:p w14:paraId="17972979" w14:textId="1D1EBB42" w:rsidR="004C69E1" w:rsidRDefault="004C69E1" w:rsidP="00434CAB">
      <w:pPr>
        <w:rPr>
          <w:ins w:id="129" w:author="Marco Aquino Lopez" w:date="2021-03-17T12:14:00Z"/>
          <w:rFonts w:ascii="Times New Roman" w:eastAsia="Times New Roman" w:hAnsi="Times New Roman" w:cs="Times New Roman"/>
          <w:lang w:val="en-IE" w:eastAsia="en-GB"/>
        </w:rPr>
      </w:pPr>
    </w:p>
    <w:p w14:paraId="2C26DAFC" w14:textId="533DD1F3" w:rsidR="004C69E1" w:rsidRDefault="004C69E1" w:rsidP="004C69E1">
      <w:pPr>
        <w:rPr>
          <w:ins w:id="130" w:author="Marco Aquino Lopez" w:date="2021-03-17T12:17:00Z"/>
          <w:rFonts w:ascii="Times New Roman" w:eastAsia="Times New Roman" w:hAnsi="Times New Roman" w:cs="Times New Roman"/>
          <w:lang w:val="en-IE" w:eastAsia="en-GB"/>
        </w:rPr>
      </w:pPr>
      <w:ins w:id="131" w:author="Marco Aquino Lopez" w:date="2021-03-17T12:14:00Z">
        <w:r>
          <w:rPr>
            <w:rFonts w:ascii="Times New Roman" w:eastAsia="Times New Roman" w:hAnsi="Times New Roman" w:cs="Times New Roman"/>
            <w:lang w:val="en-IE" w:eastAsia="en-GB"/>
          </w:rPr>
          <w:t xml:space="preserve">The functional forms </w:t>
        </w:r>
        <w:del w:id="132" w:author="Sanderson, Nicole" w:date="2021-07-02T10:16:00Z">
          <w:r w:rsidDel="0005248E">
            <w:rPr>
              <w:rFonts w:ascii="Times New Roman" w:eastAsia="Times New Roman" w:hAnsi="Times New Roman" w:cs="Times New Roman"/>
              <w:lang w:val="en-IE" w:eastAsia="en-GB"/>
            </w:rPr>
            <w:delText>whi</w:delText>
          </w:r>
        </w:del>
      </w:ins>
      <w:ins w:id="133" w:author="Marco Aquino Lopez" w:date="2021-03-17T12:15:00Z">
        <w:del w:id="134" w:author="Sanderson, Nicole" w:date="2021-07-02T10:16:00Z">
          <w:r w:rsidDel="0005248E">
            <w:rPr>
              <w:rFonts w:ascii="Times New Roman" w:eastAsia="Times New Roman" w:hAnsi="Times New Roman" w:cs="Times New Roman"/>
              <w:lang w:val="en-IE" w:eastAsia="en-GB"/>
            </w:rPr>
            <w:delText xml:space="preserve">ch we chose </w:delText>
          </w:r>
        </w:del>
        <w:r>
          <w:rPr>
            <w:rFonts w:ascii="Times New Roman" w:eastAsia="Times New Roman" w:hAnsi="Times New Roman" w:cs="Times New Roman"/>
            <w:lang w:val="en-IE" w:eastAsia="en-GB"/>
          </w:rPr>
          <w:t>were selected as they reflect what is most commonly observed in practice</w:t>
        </w:r>
      </w:ins>
      <w:ins w:id="135" w:author="Sanderson, Nicole" w:date="2021-07-02T10:16:00Z">
        <w:r w:rsidR="0005248E">
          <w:rPr>
            <w:rFonts w:ascii="Times New Roman" w:eastAsia="Times New Roman" w:hAnsi="Times New Roman" w:cs="Times New Roman"/>
            <w:lang w:val="en-IE" w:eastAsia="en-GB"/>
          </w:rPr>
          <w:t>;</w:t>
        </w:r>
      </w:ins>
      <w:ins w:id="136" w:author="Marco Aquino Lopez" w:date="2021-03-17T12:15:00Z">
        <w:del w:id="137" w:author="Sanderson, Nicole" w:date="2021-07-02T10:16:00Z">
          <w:r w:rsidDel="0005248E">
            <w:rPr>
              <w:rFonts w:ascii="Times New Roman" w:eastAsia="Times New Roman" w:hAnsi="Times New Roman" w:cs="Times New Roman"/>
              <w:lang w:val="en-IE" w:eastAsia="en-GB"/>
            </w:rPr>
            <w:delText>,</w:delText>
          </w:r>
        </w:del>
        <w:r>
          <w:rPr>
            <w:rFonts w:ascii="Times New Roman" w:eastAsia="Times New Roman" w:hAnsi="Times New Roman" w:cs="Times New Roman"/>
            <w:lang w:val="en-IE" w:eastAsia="en-GB"/>
          </w:rPr>
          <w:t xml:space="preserve"> these function</w:t>
        </w:r>
      </w:ins>
      <w:ins w:id="138" w:author="Sanderson, Nicole" w:date="2021-07-02T10:16:00Z">
        <w:r w:rsidR="0005248E">
          <w:rPr>
            <w:rFonts w:ascii="Times New Roman" w:eastAsia="Times New Roman" w:hAnsi="Times New Roman" w:cs="Times New Roman"/>
            <w:lang w:val="en-IE" w:eastAsia="en-GB"/>
          </w:rPr>
          <w:t>s</w:t>
        </w:r>
      </w:ins>
      <w:ins w:id="139" w:author="Marco Aquino Lopez" w:date="2021-03-17T12:15:00Z">
        <w:r>
          <w:rPr>
            <w:rFonts w:ascii="Times New Roman" w:eastAsia="Times New Roman" w:hAnsi="Times New Roman" w:cs="Times New Roman"/>
            <w:lang w:val="en-IE" w:eastAsia="en-GB"/>
          </w:rPr>
          <w:t xml:space="preserve"> were chosen with the collaboration of our </w:t>
        </w:r>
      </w:ins>
      <w:ins w:id="140" w:author="Marco Aquino Lopez" w:date="2021-03-17T12:16:00Z">
        <w:r>
          <w:rPr>
            <w:rFonts w:ascii="Times New Roman" w:eastAsia="Times New Roman" w:hAnsi="Times New Roman" w:cs="Times New Roman"/>
            <w:lang w:val="en-IE" w:eastAsia="en-GB"/>
          </w:rPr>
          <w:t>Palaeoecological</w:t>
        </w:r>
      </w:ins>
      <w:ins w:id="141" w:author="Marco Aquino Lopez" w:date="2021-03-17T12:15:00Z">
        <w:r>
          <w:rPr>
            <w:rFonts w:ascii="Times New Roman" w:eastAsia="Times New Roman" w:hAnsi="Times New Roman" w:cs="Times New Roman"/>
            <w:lang w:val="en-IE" w:eastAsia="en-GB"/>
          </w:rPr>
          <w:t xml:space="preserve"> </w:t>
        </w:r>
      </w:ins>
      <w:ins w:id="142" w:author="Marco Aquino Lopez" w:date="2021-03-17T12:16:00Z">
        <w:r>
          <w:rPr>
            <w:rFonts w:ascii="Times New Roman" w:eastAsia="Times New Roman" w:hAnsi="Times New Roman" w:cs="Times New Roman"/>
            <w:lang w:val="en-IE" w:eastAsia="en-GB"/>
          </w:rPr>
          <w:t xml:space="preserve">co-authors. </w:t>
        </w:r>
      </w:ins>
    </w:p>
    <w:p w14:paraId="78F57B39" w14:textId="4CCA19A1" w:rsidR="004C69E1" w:rsidRDefault="004C69E1" w:rsidP="004C69E1">
      <w:pPr>
        <w:rPr>
          <w:ins w:id="143" w:author="Marco Aquino Lopez" w:date="2021-03-17T12:17:00Z"/>
          <w:rFonts w:ascii="Times New Roman" w:eastAsia="Times New Roman" w:hAnsi="Times New Roman" w:cs="Times New Roman"/>
          <w:lang w:val="en-IE" w:eastAsia="en-GB"/>
        </w:rPr>
      </w:pPr>
      <w:ins w:id="144" w:author="Marco Aquino Lopez" w:date="2021-03-17T12:17:00Z">
        <w:r>
          <w:rPr>
            <w:rFonts w:ascii="Times New Roman" w:eastAsia="Times New Roman" w:hAnsi="Times New Roman" w:cs="Times New Roman"/>
            <w:lang w:val="en-IE" w:eastAsia="en-GB"/>
          </w:rPr>
          <w:t xml:space="preserve">It is also important to note that </w:t>
        </w:r>
        <w:r w:rsidR="00BF312E">
          <w:rPr>
            <w:rFonts w:ascii="Times New Roman" w:eastAsia="Times New Roman" w:hAnsi="Times New Roman" w:cs="Times New Roman"/>
            <w:lang w:val="en-IE" w:eastAsia="en-GB"/>
          </w:rPr>
          <w:t>the age-depth function</w:t>
        </w:r>
      </w:ins>
      <w:ins w:id="145" w:author="Sanderson, Nicole" w:date="2021-07-02T10:16:00Z">
        <w:r w:rsidR="0005248E">
          <w:rPr>
            <w:rFonts w:ascii="Times New Roman" w:eastAsia="Times New Roman" w:hAnsi="Times New Roman" w:cs="Times New Roman"/>
            <w:lang w:val="en-IE" w:eastAsia="en-GB"/>
          </w:rPr>
          <w:t xml:space="preserve"> is</w:t>
        </w:r>
      </w:ins>
      <w:ins w:id="146" w:author="Marco Aquino Lopez" w:date="2021-03-17T12:17:00Z">
        <w:r w:rsidR="00BF312E">
          <w:rPr>
            <w:rFonts w:ascii="Times New Roman" w:eastAsia="Times New Roman" w:hAnsi="Times New Roman" w:cs="Times New Roman"/>
            <w:lang w:val="en-IE" w:eastAsia="en-GB"/>
          </w:rPr>
          <w:t xml:space="preserve"> the primary variable of inf</w:t>
        </w:r>
      </w:ins>
      <w:ins w:id="147" w:author="Marco Aquino Lopez" w:date="2021-03-17T12:18:00Z">
        <w:r w:rsidR="00BF312E">
          <w:rPr>
            <w:rFonts w:ascii="Times New Roman" w:eastAsia="Times New Roman" w:hAnsi="Times New Roman" w:cs="Times New Roman"/>
            <w:lang w:val="en-IE" w:eastAsia="en-GB"/>
          </w:rPr>
          <w:t xml:space="preserve">erence, which is why we focus our discussion on it. </w:t>
        </w:r>
        <w:del w:id="148" w:author="Sanderson, Nicole" w:date="2021-07-02T10:16:00Z">
          <w:r w:rsidR="00BF312E" w:rsidDel="0087252C">
            <w:rPr>
              <w:rFonts w:ascii="Times New Roman" w:eastAsia="Times New Roman" w:hAnsi="Times New Roman" w:cs="Times New Roman"/>
              <w:lang w:val="en-IE" w:eastAsia="en-GB"/>
            </w:rPr>
            <w:delText>O</w:delText>
          </w:r>
        </w:del>
      </w:ins>
      <w:ins w:id="149" w:author="Sanderson, Nicole" w:date="2021-07-02T10:16:00Z">
        <w:r w:rsidR="0087252C">
          <w:rPr>
            <w:rFonts w:ascii="Times New Roman" w:eastAsia="Times New Roman" w:hAnsi="Times New Roman" w:cs="Times New Roman"/>
            <w:lang w:val="en-IE" w:eastAsia="en-GB"/>
          </w:rPr>
          <w:t>Whi</w:t>
        </w:r>
      </w:ins>
      <w:ins w:id="150" w:author="Sanderson, Nicole" w:date="2021-07-02T10:17:00Z">
        <w:r w:rsidR="0087252C">
          <w:rPr>
            <w:rFonts w:ascii="Times New Roman" w:eastAsia="Times New Roman" w:hAnsi="Times New Roman" w:cs="Times New Roman"/>
            <w:lang w:val="en-IE" w:eastAsia="en-GB"/>
          </w:rPr>
          <w:t>le o</w:t>
        </w:r>
      </w:ins>
      <w:ins w:id="151" w:author="Marco Aquino Lopez" w:date="2021-03-17T12:18:00Z">
        <w:r w:rsidR="00BF312E">
          <w:rPr>
            <w:rFonts w:ascii="Times New Roman" w:eastAsia="Times New Roman" w:hAnsi="Times New Roman" w:cs="Times New Roman"/>
            <w:lang w:val="en-IE" w:eastAsia="en-GB"/>
          </w:rPr>
          <w:t>ther variables such as the supported 210Pb</w:t>
        </w:r>
      </w:ins>
      <w:ins w:id="152" w:author="Marco Aquino Lopez" w:date="2021-03-17T12:19:00Z">
        <w:del w:id="153" w:author="Sanderson, Nicole" w:date="2021-07-02T10:17:00Z">
          <w:r w:rsidR="00BF312E" w:rsidDel="0087252C">
            <w:rPr>
              <w:rFonts w:ascii="Times New Roman" w:eastAsia="Times New Roman" w:hAnsi="Times New Roman" w:cs="Times New Roman"/>
              <w:lang w:val="en-IE" w:eastAsia="en-GB"/>
            </w:rPr>
            <w:delText xml:space="preserve"> even if they</w:delText>
          </w:r>
        </w:del>
        <w:r w:rsidR="00BF312E">
          <w:rPr>
            <w:rFonts w:ascii="Times New Roman" w:eastAsia="Times New Roman" w:hAnsi="Times New Roman" w:cs="Times New Roman"/>
            <w:lang w:val="en-IE" w:eastAsia="en-GB"/>
          </w:rPr>
          <w:t xml:space="preserve"> are</w:t>
        </w:r>
      </w:ins>
      <w:ins w:id="154" w:author="Sanderson, Nicole" w:date="2021-07-02T10:17:00Z">
        <w:r w:rsidR="0087252C">
          <w:rPr>
            <w:rFonts w:ascii="Times New Roman" w:eastAsia="Times New Roman" w:hAnsi="Times New Roman" w:cs="Times New Roman"/>
            <w:lang w:val="en-IE" w:eastAsia="en-GB"/>
          </w:rPr>
          <w:t xml:space="preserve"> clearly</w:t>
        </w:r>
      </w:ins>
      <w:ins w:id="155" w:author="Marco Aquino Lopez" w:date="2021-03-17T12:19:00Z">
        <w:r w:rsidR="00BF312E">
          <w:rPr>
            <w:rFonts w:ascii="Times New Roman" w:eastAsia="Times New Roman" w:hAnsi="Times New Roman" w:cs="Times New Roman"/>
            <w:lang w:val="en-IE" w:eastAsia="en-GB"/>
          </w:rPr>
          <w:t xml:space="preserve"> important</w:t>
        </w:r>
      </w:ins>
      <w:ins w:id="156" w:author="Sanderson, Nicole" w:date="2021-07-02T10:17:00Z">
        <w:r w:rsidR="0087252C">
          <w:rPr>
            <w:rFonts w:ascii="Times New Roman" w:eastAsia="Times New Roman" w:hAnsi="Times New Roman" w:cs="Times New Roman"/>
            <w:lang w:val="en-IE" w:eastAsia="en-GB"/>
          </w:rPr>
          <w:t>,</w:t>
        </w:r>
      </w:ins>
      <w:ins w:id="157" w:author="Marco Aquino Lopez" w:date="2021-03-17T12:19:00Z">
        <w:r w:rsidR="00BF312E">
          <w:rPr>
            <w:rFonts w:ascii="Times New Roman" w:eastAsia="Times New Roman" w:hAnsi="Times New Roman" w:cs="Times New Roman"/>
            <w:lang w:val="en-IE" w:eastAsia="en-GB"/>
          </w:rPr>
          <w:t xml:space="preserve"> their effect on the </w:t>
        </w:r>
      </w:ins>
      <w:ins w:id="158" w:author="Sanderson, Nicole" w:date="2021-07-02T10:17:00Z">
        <w:r w:rsidR="0087252C">
          <w:rPr>
            <w:rFonts w:ascii="Times New Roman" w:eastAsia="Times New Roman" w:hAnsi="Times New Roman" w:cs="Times New Roman"/>
            <w:lang w:val="en-IE" w:eastAsia="en-GB"/>
          </w:rPr>
          <w:t xml:space="preserve">resulting </w:t>
        </w:r>
      </w:ins>
      <w:ins w:id="159" w:author="Marco Aquino Lopez" w:date="2021-03-17T12:19:00Z">
        <w:r w:rsidR="00BF312E">
          <w:rPr>
            <w:rFonts w:ascii="Times New Roman" w:eastAsia="Times New Roman" w:hAnsi="Times New Roman" w:cs="Times New Roman"/>
            <w:lang w:val="en-IE" w:eastAsia="en-GB"/>
          </w:rPr>
          <w:t xml:space="preserve">chronology requires a </w:t>
        </w:r>
        <w:del w:id="160" w:author="Sanderson, Nicole" w:date="2021-07-02T10:17:00Z">
          <w:r w:rsidR="00BF312E" w:rsidDel="0087252C">
            <w:rPr>
              <w:rFonts w:ascii="Times New Roman" w:eastAsia="Times New Roman" w:hAnsi="Times New Roman" w:cs="Times New Roman"/>
              <w:lang w:val="en-IE" w:eastAsia="en-GB"/>
            </w:rPr>
            <w:delText>much later</w:delText>
          </w:r>
        </w:del>
      </w:ins>
      <w:ins w:id="161" w:author="Sanderson, Nicole" w:date="2021-07-02T10:17:00Z">
        <w:r w:rsidR="0087252C">
          <w:rPr>
            <w:rFonts w:ascii="Times New Roman" w:eastAsia="Times New Roman" w:hAnsi="Times New Roman" w:cs="Times New Roman"/>
            <w:lang w:val="en-IE" w:eastAsia="en-GB"/>
          </w:rPr>
          <w:t>separate</w:t>
        </w:r>
      </w:ins>
      <w:ins w:id="162" w:author="Marco Aquino Lopez" w:date="2021-03-17T12:19:00Z">
        <w:r w:rsidR="00BF312E">
          <w:rPr>
            <w:rFonts w:ascii="Times New Roman" w:eastAsia="Times New Roman" w:hAnsi="Times New Roman" w:cs="Times New Roman"/>
            <w:lang w:val="en-IE" w:eastAsia="en-GB"/>
          </w:rPr>
          <w:t xml:space="preserve"> discussion and </w:t>
        </w:r>
        <w:del w:id="163" w:author="Sanderson, Nicole" w:date="2021-07-02T10:18:00Z">
          <w:r w:rsidR="00BF312E" w:rsidDel="0087252C">
            <w:rPr>
              <w:rFonts w:ascii="Times New Roman" w:eastAsia="Times New Roman" w:hAnsi="Times New Roman" w:cs="Times New Roman"/>
              <w:lang w:val="en-IE" w:eastAsia="en-GB"/>
            </w:rPr>
            <w:delText>other</w:delText>
          </w:r>
        </w:del>
      </w:ins>
      <w:ins w:id="164" w:author="Sanderson, Nicole" w:date="2021-07-02T10:18:00Z">
        <w:r w:rsidR="0087252C">
          <w:rPr>
            <w:rFonts w:ascii="Times New Roman" w:eastAsia="Times New Roman" w:hAnsi="Times New Roman" w:cs="Times New Roman"/>
            <w:lang w:val="en-IE" w:eastAsia="en-GB"/>
          </w:rPr>
          <w:t>set of</w:t>
        </w:r>
      </w:ins>
      <w:ins w:id="165" w:author="Marco Aquino Lopez" w:date="2021-03-17T12:19:00Z">
        <w:r w:rsidR="00BF312E">
          <w:rPr>
            <w:rFonts w:ascii="Times New Roman" w:eastAsia="Times New Roman" w:hAnsi="Times New Roman" w:cs="Times New Roman"/>
            <w:lang w:val="en-IE" w:eastAsia="en-GB"/>
          </w:rPr>
          <w:t xml:space="preserve"> experimental tools, which are </w:t>
        </w:r>
        <w:del w:id="166" w:author="Sanderson, Nicole" w:date="2021-07-02T10:17:00Z">
          <w:r w:rsidR="00BF312E" w:rsidDel="0087252C">
            <w:rPr>
              <w:rFonts w:ascii="Times New Roman" w:eastAsia="Times New Roman" w:hAnsi="Times New Roman" w:cs="Times New Roman"/>
              <w:lang w:val="en-IE" w:eastAsia="en-GB"/>
            </w:rPr>
            <w:delText>ou</w:delText>
          </w:r>
        </w:del>
      </w:ins>
      <w:ins w:id="167" w:author="Marco Aquino Lopez" w:date="2021-03-17T12:20:00Z">
        <w:del w:id="168" w:author="Sanderson, Nicole" w:date="2021-07-02T10:17:00Z">
          <w:r w:rsidR="00BF312E" w:rsidDel="0087252C">
            <w:rPr>
              <w:rFonts w:ascii="Times New Roman" w:eastAsia="Times New Roman" w:hAnsi="Times New Roman" w:cs="Times New Roman"/>
              <w:lang w:val="en-IE" w:eastAsia="en-GB"/>
            </w:rPr>
            <w:delText>tside</w:delText>
          </w:r>
        </w:del>
      </w:ins>
      <w:ins w:id="169" w:author="Sanderson, Nicole" w:date="2021-07-02T10:17:00Z">
        <w:r w:rsidR="0087252C">
          <w:rPr>
            <w:rFonts w:ascii="Times New Roman" w:eastAsia="Times New Roman" w:hAnsi="Times New Roman" w:cs="Times New Roman"/>
            <w:lang w:val="en-IE" w:eastAsia="en-GB"/>
          </w:rPr>
          <w:t>beyond</w:t>
        </w:r>
      </w:ins>
      <w:ins w:id="170" w:author="Marco Aquino Lopez" w:date="2021-03-17T12:20:00Z">
        <w:r w:rsidR="00BF312E">
          <w:rPr>
            <w:rFonts w:ascii="Times New Roman" w:eastAsia="Times New Roman" w:hAnsi="Times New Roman" w:cs="Times New Roman"/>
            <w:lang w:val="en-IE" w:eastAsia="en-GB"/>
          </w:rPr>
          <w:t xml:space="preserve"> the scope of this study.</w:t>
        </w:r>
      </w:ins>
    </w:p>
    <w:p w14:paraId="1A14BF1F" w14:textId="77777777" w:rsidR="004C69E1" w:rsidRDefault="004C69E1" w:rsidP="004C69E1">
      <w:pPr>
        <w:rPr>
          <w:ins w:id="171" w:author="Marco Aquino Lopez" w:date="2021-03-17T12:17:00Z"/>
          <w:rFonts w:ascii="Times New Roman" w:eastAsia="Times New Roman" w:hAnsi="Times New Roman" w:cs="Times New Roman"/>
          <w:lang w:val="en-IE" w:eastAsia="en-GB"/>
        </w:rPr>
      </w:pPr>
    </w:p>
    <w:p w14:paraId="4AD757D6" w14:textId="77777777" w:rsidR="00BF312E" w:rsidRDefault="00434CAB" w:rsidP="004C69E1">
      <w:pPr>
        <w:rPr>
          <w:ins w:id="172" w:author="Marco Aquino Lopez" w:date="2021-03-17T12:20:00Z"/>
          <w:rFonts w:ascii="Times New Roman" w:eastAsia="Times New Roman" w:hAnsi="Times New Roman" w:cs="Times New Roman"/>
          <w:lang w:val="en-IE" w:eastAsia="en-GB"/>
        </w:rPr>
      </w:pPr>
      <w:del w:id="173" w:author="Marco Aquino Lopez" w:date="2021-03-17T12:17:00Z">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Specific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Figure 1 is better represented as a sentence. </w:t>
      </w:r>
    </w:p>
    <w:p w14:paraId="3D29F777" w14:textId="6A4069CE" w:rsidR="006F3EEB" w:rsidRDefault="00BF312E" w:rsidP="004C69E1">
      <w:pPr>
        <w:rPr>
          <w:ins w:id="174" w:author="Marco Aquino Lopez" w:date="2021-03-17T12:21:00Z"/>
          <w:rFonts w:ascii="Times New Roman" w:eastAsia="Times New Roman" w:hAnsi="Times New Roman" w:cs="Times New Roman"/>
          <w:lang w:val="en-IE" w:eastAsia="en-GB"/>
        </w:rPr>
      </w:pPr>
      <w:ins w:id="175" w:author="Marco Aquino Lopez" w:date="2021-03-17T12:20:00Z">
        <w:r>
          <w:rPr>
            <w:rFonts w:ascii="Times New Roman" w:eastAsia="Times New Roman" w:hAnsi="Times New Roman" w:cs="Times New Roman"/>
            <w:lang w:val="en-IE" w:eastAsia="en-GB"/>
          </w:rPr>
          <w:t>We feel that the figure is necessary</w:t>
        </w:r>
      </w:ins>
      <w:ins w:id="176" w:author="Sanderson, Nicole" w:date="2021-07-02T10:18:00Z">
        <w:r w:rsidR="0087252C">
          <w:rPr>
            <w:rFonts w:ascii="Times New Roman" w:eastAsia="Times New Roman" w:hAnsi="Times New Roman" w:cs="Times New Roman"/>
            <w:lang w:val="en-IE" w:eastAsia="en-GB"/>
          </w:rPr>
          <w:t>,</w:t>
        </w:r>
      </w:ins>
      <w:ins w:id="177" w:author="Marco Aquino Lopez" w:date="2021-03-17T12:20:00Z">
        <w:r>
          <w:rPr>
            <w:rFonts w:ascii="Times New Roman" w:eastAsia="Times New Roman" w:hAnsi="Times New Roman" w:cs="Times New Roman"/>
            <w:lang w:val="en-IE" w:eastAsia="en-GB"/>
          </w:rPr>
          <w:t xml:space="preserve"> as the </w:t>
        </w:r>
      </w:ins>
      <w:ins w:id="178" w:author="Sanderson, Nicole" w:date="2021-07-02T10:18:00Z">
        <w:r w:rsidR="0087252C">
          <w:rPr>
            <w:rFonts w:ascii="Times New Roman" w:eastAsia="Times New Roman" w:hAnsi="Times New Roman" w:cs="Times New Roman"/>
            <w:lang w:val="en-IE" w:eastAsia="en-GB"/>
          </w:rPr>
          <w:t xml:space="preserve">original </w:t>
        </w:r>
      </w:ins>
      <w:ins w:id="179" w:author="Marco Aquino Lopez" w:date="2021-03-17T12:20:00Z">
        <w:del w:id="180" w:author="Sanderson, Nicole" w:date="2021-07-02T10:18:00Z">
          <w:r w:rsidDel="0087252C">
            <w:rPr>
              <w:rFonts w:ascii="Times New Roman" w:eastAsia="Times New Roman" w:hAnsi="Times New Roman" w:cs="Times New Roman"/>
              <w:lang w:val="en-IE" w:eastAsia="en-GB"/>
            </w:rPr>
            <w:delText>study where the data is obtained,</w:delText>
          </w:r>
        </w:del>
      </w:ins>
      <w:ins w:id="181" w:author="Sanderson, Nicole" w:date="2021-07-02T10:18:00Z">
        <w:r w:rsidR="0087252C">
          <w:rPr>
            <w:rFonts w:ascii="Times New Roman" w:eastAsia="Times New Roman" w:hAnsi="Times New Roman" w:cs="Times New Roman"/>
            <w:lang w:val="en-IE" w:eastAsia="en-GB"/>
          </w:rPr>
          <w:t>study cited</w:t>
        </w:r>
      </w:ins>
      <w:ins w:id="182" w:author="Marco Aquino Lopez" w:date="2021-03-17T12:20:00Z">
        <w:r>
          <w:rPr>
            <w:rFonts w:ascii="Times New Roman" w:eastAsia="Times New Roman" w:hAnsi="Times New Roman" w:cs="Times New Roman"/>
            <w:lang w:val="en-IE" w:eastAsia="en-GB"/>
          </w:rPr>
          <w:t xml:space="preserve"> did not focus</w:t>
        </w:r>
        <w:del w:id="183" w:author="Sanderson, Nicole" w:date="2021-07-02T10:18:00Z">
          <w:r w:rsidDel="0087252C">
            <w:rPr>
              <w:rFonts w:ascii="Times New Roman" w:eastAsia="Times New Roman" w:hAnsi="Times New Roman" w:cs="Times New Roman"/>
              <w:lang w:val="en-IE" w:eastAsia="en-GB"/>
            </w:rPr>
            <w:delText>ed</w:delText>
          </w:r>
        </w:del>
        <w:r>
          <w:rPr>
            <w:rFonts w:ascii="Times New Roman" w:eastAsia="Times New Roman" w:hAnsi="Times New Roman" w:cs="Times New Roman"/>
            <w:lang w:val="en-IE" w:eastAsia="en-GB"/>
          </w:rPr>
          <w:t xml:space="preserve"> on the </w:t>
        </w:r>
        <w:r w:rsidR="006F3EEB">
          <w:rPr>
            <w:rFonts w:ascii="Times New Roman" w:eastAsia="Times New Roman" w:hAnsi="Times New Roman" w:cs="Times New Roman"/>
            <w:lang w:val="en-IE" w:eastAsia="en-GB"/>
          </w:rPr>
          <w:t>popularity of the methods. The figure</w:t>
        </w:r>
      </w:ins>
      <w:ins w:id="184" w:author="Marco Aquino Lopez" w:date="2021-03-17T12:21:00Z">
        <w:r w:rsidR="006F3EEB">
          <w:rPr>
            <w:rFonts w:ascii="Times New Roman" w:eastAsia="Times New Roman" w:hAnsi="Times New Roman" w:cs="Times New Roman"/>
            <w:lang w:val="en-IE" w:eastAsia="en-GB"/>
          </w:rPr>
          <w:t xml:space="preserve"> was a reinterpretation of the data of </w:t>
        </w:r>
        <w:del w:id="185" w:author="Sanderson, Nicole" w:date="2021-07-02T10:18:00Z">
          <w:r w:rsidR="006F3EEB" w:rsidDel="0087252C">
            <w:rPr>
              <w:rFonts w:ascii="Times New Roman" w:eastAsia="Times New Roman" w:hAnsi="Times New Roman" w:cs="Times New Roman"/>
              <w:lang w:val="en-IE" w:eastAsia="en-GB"/>
            </w:rPr>
            <w:delText>such</w:delText>
          </w:r>
        </w:del>
      </w:ins>
      <w:ins w:id="186" w:author="Sanderson, Nicole" w:date="2021-07-02T10:18:00Z">
        <w:r w:rsidR="0087252C">
          <w:rPr>
            <w:rFonts w:ascii="Times New Roman" w:eastAsia="Times New Roman" w:hAnsi="Times New Roman" w:cs="Times New Roman"/>
            <w:lang w:val="en-IE" w:eastAsia="en-GB"/>
          </w:rPr>
          <w:t>said</w:t>
        </w:r>
      </w:ins>
      <w:ins w:id="187" w:author="Marco Aquino Lopez" w:date="2021-03-17T12:21:00Z">
        <w:r w:rsidR="006F3EEB">
          <w:rPr>
            <w:rFonts w:ascii="Times New Roman" w:eastAsia="Times New Roman" w:hAnsi="Times New Roman" w:cs="Times New Roman"/>
            <w:lang w:val="en-IE" w:eastAsia="en-GB"/>
          </w:rPr>
          <w:t xml:space="preserve"> study.</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"providing different chronologies even when the same model and dataset was used." - so what is different? calibration? but then isn't that a different model?</w:t>
      </w:r>
      <w:ins w:id="188" w:author="Marco Aquino Lopez" w:date="2021-01-13T22:43:00Z">
        <w:r w:rsidR="006B7A31">
          <w:rPr>
            <w:rFonts w:ascii="Times New Roman" w:eastAsia="Times New Roman" w:hAnsi="Times New Roman" w:cs="Times New Roman"/>
            <w:lang w:val="en-IE" w:eastAsia="en-GB"/>
          </w:rPr>
          <w:t xml:space="preserve"> </w:t>
        </w:r>
      </w:ins>
    </w:p>
    <w:p w14:paraId="4EBC17DB" w14:textId="77777777" w:rsidR="006F3EEB" w:rsidRDefault="006F3EEB" w:rsidP="004C69E1">
      <w:pPr>
        <w:rPr>
          <w:ins w:id="189" w:author="Marco Aquino Lopez" w:date="2021-03-17T12:21:00Z"/>
          <w:rFonts w:ascii="Times New Roman" w:eastAsia="Times New Roman" w:hAnsi="Times New Roman" w:cs="Times New Roman"/>
          <w:lang w:val="en-IE" w:eastAsia="en-GB"/>
        </w:rPr>
      </w:pPr>
    </w:p>
    <w:p w14:paraId="1A1D2476" w14:textId="7F686C82" w:rsidR="006F3EEB" w:rsidRDefault="006F3EEB" w:rsidP="004C69E1">
      <w:pPr>
        <w:rPr>
          <w:ins w:id="190" w:author="Marco Aquino Lopez" w:date="2021-03-17T12:21:00Z"/>
          <w:rFonts w:ascii="Times New Roman" w:eastAsia="Times New Roman" w:hAnsi="Times New Roman" w:cs="Times New Roman"/>
          <w:lang w:val="en-IE" w:eastAsia="en-GB"/>
        </w:rPr>
      </w:pPr>
      <w:ins w:id="191" w:author="Marco Aquino Lopez" w:date="2021-03-17T12:21:00Z">
        <w:r>
          <w:rPr>
            <w:rFonts w:ascii="Times New Roman" w:eastAsia="Times New Roman" w:hAnsi="Times New Roman" w:cs="Times New Roman"/>
            <w:lang w:val="en-IE" w:eastAsia="en-GB"/>
          </w:rPr>
          <w:t xml:space="preserve">As it is mentioned </w:t>
        </w:r>
      </w:ins>
      <w:ins w:id="192" w:author="Sanderson, Nicole" w:date="2021-07-02T10:19:00Z">
        <w:r w:rsidR="0087252C">
          <w:rPr>
            <w:rFonts w:ascii="Times New Roman" w:eastAsia="Times New Roman" w:hAnsi="Times New Roman" w:cs="Times New Roman"/>
            <w:lang w:val="en-IE" w:eastAsia="en-GB"/>
          </w:rPr>
          <w:t>in</w:t>
        </w:r>
      </w:ins>
      <w:ins w:id="193" w:author="Marco Aquino Lopez" w:date="2021-03-17T12:21:00Z">
        <w:del w:id="194" w:author="Sanderson, Nicole" w:date="2021-07-02T10:19:00Z">
          <w:r w:rsidDel="0087252C">
            <w:rPr>
              <w:rFonts w:ascii="Times New Roman" w:eastAsia="Times New Roman" w:hAnsi="Times New Roman" w:cs="Times New Roman"/>
              <w:lang w:val="en-IE" w:eastAsia="en-GB"/>
            </w:rPr>
            <w:delText>on</w:delText>
          </w:r>
        </w:del>
        <w:r>
          <w:rPr>
            <w:rFonts w:ascii="Times New Roman" w:eastAsia="Times New Roman" w:hAnsi="Times New Roman" w:cs="Times New Roman"/>
            <w:lang w:val="en-IE" w:eastAsia="en-GB"/>
          </w:rPr>
          <w:t xml:space="preserve"> the </w:t>
        </w:r>
        <w:del w:id="195" w:author="Sanderson, Nicole" w:date="2021-07-02T10:19:00Z">
          <w:r w:rsidDel="0087252C">
            <w:rPr>
              <w:rFonts w:ascii="Times New Roman" w:eastAsia="Times New Roman" w:hAnsi="Times New Roman" w:cs="Times New Roman"/>
              <w:lang w:val="en-IE" w:eastAsia="en-GB"/>
            </w:rPr>
            <w:delText>paper</w:delText>
          </w:r>
        </w:del>
      </w:ins>
      <w:ins w:id="196" w:author="Sanderson, Nicole" w:date="2021-07-02T10:19:00Z">
        <w:r w:rsidR="0087252C">
          <w:rPr>
            <w:rFonts w:ascii="Times New Roman" w:eastAsia="Times New Roman" w:hAnsi="Times New Roman" w:cs="Times New Roman"/>
            <w:lang w:val="en-IE" w:eastAsia="en-GB"/>
          </w:rPr>
          <w:t>text,</w:t>
        </w:r>
      </w:ins>
      <w:ins w:id="197" w:author="Marco Aquino Lopez" w:date="2021-03-17T12:21:00Z">
        <w:r>
          <w:rPr>
            <w:rFonts w:ascii="Times New Roman" w:eastAsia="Times New Roman" w:hAnsi="Times New Roman" w:cs="Times New Roman"/>
            <w:lang w:val="en-IE" w:eastAsia="en-GB"/>
          </w:rPr>
          <w:t xml:space="preserve"> user</w:t>
        </w:r>
      </w:ins>
      <w:ins w:id="198" w:author="Marco Aquino Lopez" w:date="2021-03-17T12:24:00Z">
        <w:r>
          <w:rPr>
            <w:rFonts w:ascii="Times New Roman" w:eastAsia="Times New Roman" w:hAnsi="Times New Roman" w:cs="Times New Roman"/>
            <w:lang w:val="en-IE" w:eastAsia="en-GB"/>
          </w:rPr>
          <w:t xml:space="preserve"> (lab)</w:t>
        </w:r>
      </w:ins>
      <w:ins w:id="199" w:author="Marco Aquino Lopez" w:date="2021-03-17T12:21:00Z">
        <w:r>
          <w:rPr>
            <w:rFonts w:ascii="Times New Roman" w:eastAsia="Times New Roman" w:hAnsi="Times New Roman" w:cs="Times New Roman"/>
            <w:lang w:val="en-IE" w:eastAsia="en-GB"/>
          </w:rPr>
          <w:t xml:space="preserve"> intervention</w:t>
        </w:r>
      </w:ins>
      <w:ins w:id="200" w:author="Sanderson, Nicole" w:date="2021-07-02T10:19:00Z">
        <w:r w:rsidR="0087252C">
          <w:rPr>
            <w:rFonts w:ascii="Times New Roman" w:eastAsia="Times New Roman" w:hAnsi="Times New Roman" w:cs="Times New Roman"/>
            <w:lang w:val="en-IE" w:eastAsia="en-GB"/>
          </w:rPr>
          <w:t xml:space="preserve">, </w:t>
        </w:r>
      </w:ins>
      <w:ins w:id="201" w:author="Sanderson, Nicole" w:date="2021-07-02T10:20:00Z">
        <w:r w:rsidR="0087252C">
          <w:rPr>
            <w:rFonts w:ascii="Times New Roman" w:eastAsia="Times New Roman" w:hAnsi="Times New Roman" w:cs="Times New Roman"/>
            <w:lang w:val="en-IE" w:eastAsia="en-GB"/>
          </w:rPr>
          <w:t xml:space="preserve">i.e. </w:t>
        </w:r>
      </w:ins>
      <w:ins w:id="202" w:author="Sanderson, Nicole" w:date="2021-07-02T10:19:00Z">
        <w:r w:rsidR="0087252C">
          <w:rPr>
            <w:rFonts w:ascii="Times New Roman" w:eastAsia="Times New Roman" w:hAnsi="Times New Roman" w:cs="Times New Roman"/>
            <w:lang w:val="en-IE" w:eastAsia="en-GB"/>
          </w:rPr>
          <w:t xml:space="preserve">model choice and </w:t>
        </w:r>
      </w:ins>
      <w:ins w:id="203" w:author="Sanderson, Nicole" w:date="2021-07-02T10:20:00Z">
        <w:r w:rsidR="0087252C">
          <w:rPr>
            <w:rFonts w:ascii="Times New Roman" w:eastAsia="Times New Roman" w:hAnsi="Times New Roman" w:cs="Times New Roman"/>
            <w:lang w:val="en-IE" w:eastAsia="en-GB"/>
          </w:rPr>
          <w:t xml:space="preserve">application, </w:t>
        </w:r>
      </w:ins>
      <w:ins w:id="204" w:author="Marco Aquino Lopez" w:date="2021-03-17T12:22:00Z">
        <w:r>
          <w:rPr>
            <w:rFonts w:ascii="Times New Roman" w:eastAsia="Times New Roman" w:hAnsi="Times New Roman" w:cs="Times New Roman"/>
            <w:lang w:val="en-IE" w:eastAsia="en-GB"/>
          </w:rPr>
          <w:t xml:space="preserve"> is the main </w:t>
        </w:r>
      </w:ins>
      <w:ins w:id="205" w:author="Sanderson, Nicole" w:date="2021-07-02T10:19:00Z">
        <w:r w:rsidR="0087252C">
          <w:rPr>
            <w:rFonts w:ascii="Times New Roman" w:eastAsia="Times New Roman" w:hAnsi="Times New Roman" w:cs="Times New Roman"/>
            <w:lang w:val="en-IE" w:eastAsia="en-GB"/>
          </w:rPr>
          <w:t xml:space="preserve">driver of the </w:t>
        </w:r>
      </w:ins>
      <w:ins w:id="206" w:author="Marco Aquino Lopez" w:date="2021-03-17T12:22:00Z">
        <w:r>
          <w:rPr>
            <w:rFonts w:ascii="Times New Roman" w:eastAsia="Times New Roman" w:hAnsi="Times New Roman" w:cs="Times New Roman"/>
            <w:lang w:val="en-IE" w:eastAsia="en-GB"/>
          </w:rPr>
          <w:t xml:space="preserve">difference between </w:t>
        </w:r>
      </w:ins>
      <w:ins w:id="207" w:author="Marco Aquino Lopez" w:date="2021-03-17T12:23:00Z">
        <w:r>
          <w:rPr>
            <w:rFonts w:ascii="Times New Roman" w:eastAsia="Times New Roman" w:hAnsi="Times New Roman" w:cs="Times New Roman"/>
            <w:lang w:val="en-IE" w:eastAsia="en-GB"/>
          </w:rPr>
          <w:t xml:space="preserve">the results of these models. </w:t>
        </w:r>
      </w:ins>
      <w:ins w:id="208" w:author="Marco Aquino Lopez" w:date="2021-03-17T12:24:00Z">
        <w:r>
          <w:rPr>
            <w:rFonts w:ascii="Times New Roman" w:eastAsia="Times New Roman" w:hAnsi="Times New Roman" w:cs="Times New Roman"/>
            <w:lang w:val="en-IE" w:eastAsia="en-GB"/>
          </w:rPr>
          <w:t>The text now makes more emphasis on this point</w:t>
        </w:r>
      </w:ins>
    </w:p>
    <w:p w14:paraId="5AB16248" w14:textId="77777777" w:rsidR="006F3EEB" w:rsidRDefault="006F3EEB" w:rsidP="004C69E1">
      <w:pPr>
        <w:rPr>
          <w:ins w:id="209" w:author="Marco Aquino Lopez" w:date="2021-03-17T12:21:00Z"/>
          <w:rFonts w:ascii="Times New Roman" w:eastAsia="Times New Roman" w:hAnsi="Times New Roman" w:cs="Times New Roman"/>
          <w:lang w:val="en-IE" w:eastAsia="en-GB"/>
        </w:rPr>
      </w:pPr>
    </w:p>
    <w:p w14:paraId="3332F0F4" w14:textId="77777777" w:rsidR="006F3EEB" w:rsidRDefault="00434CAB" w:rsidP="004C69E1">
      <w:pPr>
        <w:rPr>
          <w:ins w:id="210" w:author="Marco Aquino Lopez" w:date="2021-03-17T12:24:00Z"/>
          <w:rFonts w:ascii="Times New Roman" w:eastAsia="Times New Roman" w:hAnsi="Times New Roman" w:cs="Times New Roman"/>
          <w:lang w:val="en-IE" w:eastAsia="en-GB"/>
        </w:rPr>
      </w:pPr>
      <w:del w:id="211" w:author="Marco Aquino Lopez" w:date="2021-03-17T12:21: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"hindrance variable"? perhaps nuisance? What does "supported 210-Pb" hinder?</w:t>
      </w:r>
      <w:ins w:id="212" w:author="Marco Aquino Lopez" w:date="2021-01-13T22:45:00Z">
        <w:r w:rsidR="006B7A31">
          <w:rPr>
            <w:rFonts w:ascii="Times New Roman" w:eastAsia="Times New Roman" w:hAnsi="Times New Roman" w:cs="Times New Roman"/>
            <w:lang w:val="en-IE" w:eastAsia="en-GB"/>
          </w:rPr>
          <w:t xml:space="preserve"> </w:t>
        </w:r>
      </w:ins>
    </w:p>
    <w:p w14:paraId="2EC10095" w14:textId="77777777" w:rsidR="006F3EEB" w:rsidRDefault="006F3EEB" w:rsidP="004C69E1">
      <w:pPr>
        <w:rPr>
          <w:ins w:id="213" w:author="Marco Aquino Lopez" w:date="2021-03-17T12:24:00Z"/>
          <w:rFonts w:ascii="Times New Roman" w:eastAsia="Times New Roman" w:hAnsi="Times New Roman" w:cs="Times New Roman"/>
          <w:lang w:val="en-IE" w:eastAsia="en-GB"/>
        </w:rPr>
      </w:pPr>
    </w:p>
    <w:p w14:paraId="45634C55" w14:textId="4F209F7D" w:rsidR="006F3EEB" w:rsidRDefault="006F3EEB" w:rsidP="004C69E1">
      <w:pPr>
        <w:rPr>
          <w:ins w:id="214" w:author="Sanderson, Nicole" w:date="2021-07-02T10:20:00Z"/>
          <w:rFonts w:ascii="Times New Roman" w:eastAsia="Times New Roman" w:hAnsi="Times New Roman" w:cs="Times New Roman"/>
          <w:lang w:val="en-IE" w:eastAsia="en-GB"/>
        </w:rPr>
      </w:pPr>
      <w:ins w:id="215" w:author="Marco Aquino Lopez" w:date="2021-03-17T12:25:00Z">
        <w:r>
          <w:rPr>
            <w:rFonts w:ascii="Times New Roman" w:eastAsia="Times New Roman" w:hAnsi="Times New Roman" w:cs="Times New Roman"/>
            <w:lang w:val="en-IE" w:eastAsia="en-GB"/>
          </w:rPr>
          <w:t xml:space="preserve">The supported activity is a source of </w:t>
        </w:r>
      </w:ins>
      <w:ins w:id="216" w:author="Marco Aquino Lopez" w:date="2021-03-17T12:26:00Z">
        <w:r>
          <w:rPr>
            <w:rFonts w:ascii="Times New Roman" w:eastAsia="Times New Roman" w:hAnsi="Times New Roman" w:cs="Times New Roman"/>
            <w:lang w:val="en-IE" w:eastAsia="en-GB"/>
          </w:rPr>
          <w:t>replenishable</w:t>
        </w:r>
      </w:ins>
      <w:ins w:id="217" w:author="Marco Aquino Lopez" w:date="2021-03-17T12:25:00Z">
        <w:r>
          <w:rPr>
            <w:rFonts w:ascii="Times New Roman" w:eastAsia="Times New Roman" w:hAnsi="Times New Roman" w:cs="Times New Roman"/>
            <w:lang w:val="en-IE" w:eastAsia="en-GB"/>
          </w:rPr>
          <w:t xml:space="preserve"> 210Pb</w:t>
        </w:r>
      </w:ins>
      <w:ins w:id="218" w:author="Marco Aquino Lopez" w:date="2021-03-17T12:26:00Z">
        <w:r>
          <w:rPr>
            <w:rFonts w:ascii="Times New Roman" w:eastAsia="Times New Roman" w:hAnsi="Times New Roman" w:cs="Times New Roman"/>
            <w:lang w:val="en-IE" w:eastAsia="en-GB"/>
          </w:rPr>
          <w:t xml:space="preserve"> in any sediment</w:t>
        </w:r>
      </w:ins>
      <w:ins w:id="219" w:author="Marco Aquino Lopez" w:date="2021-03-17T12:25:00Z">
        <w:r>
          <w:rPr>
            <w:rFonts w:ascii="Times New Roman" w:eastAsia="Times New Roman" w:hAnsi="Times New Roman" w:cs="Times New Roman"/>
            <w:lang w:val="en-IE" w:eastAsia="en-GB"/>
          </w:rPr>
          <w:t>, and because the excess 210Pb cannot be directly measure</w:t>
        </w:r>
      </w:ins>
      <w:ins w:id="220" w:author="Sanderson, Nicole" w:date="2021-07-02T10:20:00Z">
        <w:r w:rsidR="0087252C">
          <w:rPr>
            <w:rFonts w:ascii="Times New Roman" w:eastAsia="Times New Roman" w:hAnsi="Times New Roman" w:cs="Times New Roman"/>
            <w:lang w:val="en-IE" w:eastAsia="en-GB"/>
          </w:rPr>
          <w:t>d and distinguished from the supported activity</w:t>
        </w:r>
      </w:ins>
      <w:ins w:id="221" w:author="Marco Aquino Lopez" w:date="2021-03-17T12:26:00Z">
        <w:r>
          <w:rPr>
            <w:rFonts w:ascii="Times New Roman" w:eastAsia="Times New Roman" w:hAnsi="Times New Roman" w:cs="Times New Roman"/>
            <w:lang w:val="en-IE" w:eastAsia="en-GB"/>
          </w:rPr>
          <w:t>, this variable hinder</w:t>
        </w:r>
      </w:ins>
      <w:ins w:id="222" w:author="Sanderson, Nicole" w:date="2021-07-02T10:20:00Z">
        <w:r w:rsidR="0087252C">
          <w:rPr>
            <w:rFonts w:ascii="Times New Roman" w:eastAsia="Times New Roman" w:hAnsi="Times New Roman" w:cs="Times New Roman"/>
            <w:lang w:val="en-IE" w:eastAsia="en-GB"/>
          </w:rPr>
          <w:t>s</w:t>
        </w:r>
      </w:ins>
      <w:ins w:id="223" w:author="Marco Aquino Lopez" w:date="2021-03-17T12:26:00Z">
        <w:r>
          <w:rPr>
            <w:rFonts w:ascii="Times New Roman" w:eastAsia="Times New Roman" w:hAnsi="Times New Roman" w:cs="Times New Roman"/>
            <w:lang w:val="en-IE" w:eastAsia="en-GB"/>
          </w:rPr>
          <w:t xml:space="preserve"> the calculation of the excess 210Pb and therefor</w:t>
        </w:r>
      </w:ins>
      <w:ins w:id="224" w:author="Sanderson, Nicole" w:date="2021-07-02T10:20:00Z">
        <w:r w:rsidR="0087252C">
          <w:rPr>
            <w:rFonts w:ascii="Times New Roman" w:eastAsia="Times New Roman" w:hAnsi="Times New Roman" w:cs="Times New Roman"/>
            <w:lang w:val="en-IE" w:eastAsia="en-GB"/>
          </w:rPr>
          <w:t>e</w:t>
        </w:r>
      </w:ins>
      <w:ins w:id="225" w:author="Marco Aquino Lopez" w:date="2021-03-17T12:26:00Z">
        <w:r>
          <w:rPr>
            <w:rFonts w:ascii="Times New Roman" w:eastAsia="Times New Roman" w:hAnsi="Times New Roman" w:cs="Times New Roman"/>
            <w:lang w:val="en-IE" w:eastAsia="en-GB"/>
          </w:rPr>
          <w:t xml:space="preserve"> the age-depth model. </w:t>
        </w:r>
      </w:ins>
    </w:p>
    <w:p w14:paraId="319364C3" w14:textId="7203D123" w:rsidR="0087252C" w:rsidRDefault="0087252C" w:rsidP="004C69E1">
      <w:pPr>
        <w:rPr>
          <w:ins w:id="226" w:author="Marco Aquino Lopez" w:date="2021-03-17T12:26:00Z"/>
          <w:rFonts w:ascii="Times New Roman" w:eastAsia="Times New Roman" w:hAnsi="Times New Roman" w:cs="Times New Roman"/>
          <w:lang w:val="en-IE" w:eastAsia="en-GB"/>
        </w:rPr>
      </w:pPr>
      <w:ins w:id="227" w:author="Sanderson, Nicole" w:date="2021-07-02T10:20:00Z">
        <w:r w:rsidRPr="0087252C">
          <w:rPr>
            <w:rFonts w:ascii="Times New Roman" w:eastAsia="Times New Roman" w:hAnsi="Times New Roman" w:cs="Times New Roman"/>
            <w:highlight w:val="yellow"/>
            <w:lang w:val="en-IE" w:eastAsia="en-GB"/>
            <w:rPrChange w:id="228" w:author="Sanderson, Nicole" w:date="2021-07-02T10:21:00Z">
              <w:rPr>
                <w:rFonts w:ascii="Times New Roman" w:eastAsia="Times New Roman" w:hAnsi="Times New Roman" w:cs="Times New Roman"/>
                <w:lang w:val="en-IE" w:eastAsia="en-GB"/>
              </w:rPr>
            </w:rPrChange>
          </w:rPr>
          <w:t>= Maybe “limiting variable</w:t>
        </w:r>
      </w:ins>
      <w:ins w:id="229" w:author="Sanderson, Nicole" w:date="2021-07-02T10:21:00Z">
        <w:r w:rsidRPr="0087252C">
          <w:rPr>
            <w:rFonts w:ascii="Times New Roman" w:eastAsia="Times New Roman" w:hAnsi="Times New Roman" w:cs="Times New Roman"/>
            <w:highlight w:val="yellow"/>
            <w:lang w:val="en-IE" w:eastAsia="en-GB"/>
            <w:rPrChange w:id="230" w:author="Sanderson, Nicole" w:date="2021-07-02T10:21:00Z">
              <w:rPr>
                <w:rFonts w:ascii="Times New Roman" w:eastAsia="Times New Roman" w:hAnsi="Times New Roman" w:cs="Times New Roman"/>
                <w:lang w:val="en-IE" w:eastAsia="en-GB"/>
              </w:rPr>
            </w:rPrChange>
          </w:rPr>
          <w:t>” ?</w:t>
        </w:r>
      </w:ins>
    </w:p>
    <w:p w14:paraId="01AF94BF" w14:textId="5F511A1A" w:rsidR="006B7A31" w:rsidRDefault="00434CAB" w:rsidP="004C69E1">
      <w:pPr>
        <w:rPr>
          <w:ins w:id="231" w:author="Marco Aquino Lopez" w:date="2021-01-13T22:45:00Z"/>
          <w:rFonts w:ascii="Times New Roman" w:eastAsia="Times New Roman" w:hAnsi="Times New Roman" w:cs="Times New Roman"/>
          <w:lang w:val="en-IE" w:eastAsia="en-GB"/>
        </w:rPr>
      </w:pPr>
      <w:del w:id="232" w:author="Marco Aquino Lopez" w:date="2021-03-17T12:25: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I think it would be useful to introduce an example data set, so that the reader knows what quantities are available for the analysis and can use this information to help interpret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w:t>
      </w:r>
    </w:p>
    <w:p w14:paraId="13F9DB5D" w14:textId="77777777" w:rsidR="006F3EEB" w:rsidRDefault="006F3EEB" w:rsidP="00434CAB">
      <w:pPr>
        <w:rPr>
          <w:ins w:id="233" w:author="Marco Aquino Lopez" w:date="2021-03-17T12:36:00Z"/>
          <w:rFonts w:ascii="Times New Roman" w:eastAsia="Times New Roman" w:hAnsi="Times New Roman" w:cs="Times New Roman"/>
          <w:lang w:val="en-IE" w:eastAsia="en-GB"/>
        </w:rPr>
      </w:pPr>
    </w:p>
    <w:p w14:paraId="0F58FC08" w14:textId="4BB765AE" w:rsidR="00F27BC7" w:rsidRDefault="0087252C" w:rsidP="00434CAB">
      <w:pPr>
        <w:rPr>
          <w:ins w:id="234" w:author="Marco Aquino Lopez" w:date="2021-03-17T12:37:00Z"/>
          <w:rFonts w:ascii="Times New Roman" w:eastAsia="Times New Roman" w:hAnsi="Times New Roman" w:cs="Times New Roman"/>
          <w:lang w:val="en-IE" w:eastAsia="en-GB"/>
        </w:rPr>
      </w:pPr>
      <w:ins w:id="235" w:author="Sanderson, Nicole" w:date="2021-07-02T10:21:00Z">
        <w:r>
          <w:rPr>
            <w:rFonts w:ascii="Times New Roman" w:eastAsia="Times New Roman" w:hAnsi="Times New Roman" w:cs="Times New Roman"/>
            <w:lang w:val="en-IE" w:eastAsia="en-GB"/>
          </w:rPr>
          <w:t>Data from a</w:t>
        </w:r>
      </w:ins>
      <w:ins w:id="236" w:author="Marco Aquino Lopez" w:date="2021-03-20T17:32:00Z">
        <w:del w:id="237" w:author="Sanderson, Nicole" w:date="2021-07-02T10:21:00Z">
          <w:r w:rsidR="00564F95" w:rsidDel="0087252C">
            <w:rPr>
              <w:rFonts w:ascii="Times New Roman" w:eastAsia="Times New Roman" w:hAnsi="Times New Roman" w:cs="Times New Roman"/>
              <w:lang w:val="en-IE" w:eastAsia="en-GB"/>
            </w:rPr>
            <w:delText>A</w:delText>
          </w:r>
        </w:del>
      </w:ins>
      <w:ins w:id="238" w:author="Marco Aquino Lopez" w:date="2021-03-20T17:33:00Z">
        <w:r w:rsidR="00564F95">
          <w:rPr>
            <w:rFonts w:ascii="Times New Roman" w:eastAsia="Times New Roman" w:hAnsi="Times New Roman" w:cs="Times New Roman"/>
            <w:lang w:val="en-IE" w:eastAsia="en-GB"/>
          </w:rPr>
          <w:t xml:space="preserve"> well</w:t>
        </w:r>
      </w:ins>
      <w:ins w:id="239" w:author="Sanderson, Nicole" w:date="2021-07-02T10:21:00Z">
        <w:r>
          <w:rPr>
            <w:rFonts w:ascii="Times New Roman" w:eastAsia="Times New Roman" w:hAnsi="Times New Roman" w:cs="Times New Roman"/>
            <w:lang w:val="en-IE" w:eastAsia="en-GB"/>
          </w:rPr>
          <w:t>-</w:t>
        </w:r>
      </w:ins>
      <w:ins w:id="240" w:author="Marco Aquino Lopez" w:date="2021-03-20T17:33:00Z">
        <w:del w:id="241" w:author="Sanderson, Nicole" w:date="2021-07-02T10:21:00Z">
          <w:r w:rsidR="00564F95" w:rsidDel="0087252C">
            <w:rPr>
              <w:rFonts w:ascii="Times New Roman" w:eastAsia="Times New Roman" w:hAnsi="Times New Roman" w:cs="Times New Roman"/>
              <w:lang w:val="en-IE" w:eastAsia="en-GB"/>
            </w:rPr>
            <w:delText xml:space="preserve"> </w:delText>
          </w:r>
        </w:del>
        <w:r w:rsidR="00564F95">
          <w:rPr>
            <w:rFonts w:ascii="Times New Roman" w:eastAsia="Times New Roman" w:hAnsi="Times New Roman" w:cs="Times New Roman"/>
            <w:lang w:val="en-IE" w:eastAsia="en-GB"/>
          </w:rPr>
          <w:t>known core was added to explain the data itself and the models</w:t>
        </w:r>
      </w:ins>
    </w:p>
    <w:p w14:paraId="0471F052" w14:textId="77777777" w:rsidR="00F27BC7" w:rsidRDefault="00434CAB" w:rsidP="00434CAB">
      <w:pPr>
        <w:rPr>
          <w:ins w:id="242" w:author="Marco Aquino Lopez" w:date="2021-03-17T12:43: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as Plum is a new model, some of the details should be explained when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 is introduced:</w:t>
      </w:r>
      <w:r w:rsidRPr="00434CAB">
        <w:rPr>
          <w:rFonts w:ascii="Times New Roman" w:eastAsia="Times New Roman" w:hAnsi="Times New Roman" w:cs="Times New Roman"/>
          <w:lang w:val="en-IE" w:eastAsia="en-GB"/>
        </w:rPr>
        <w:br/>
      </w:r>
      <w:r w:rsidRPr="00564F95">
        <w:rPr>
          <w:rFonts w:ascii="Times New Roman" w:eastAsia="Times New Roman" w:hAnsi="Times New Roman" w:cs="Times New Roman"/>
          <w:lang w:val="en-IE" w:eastAsia="en-GB"/>
        </w:rPr>
        <w:t>- why use a normal distribution for a strictly positive quantity?</w:t>
      </w:r>
      <w:r w:rsidRPr="00564F95">
        <w:rPr>
          <w:rFonts w:ascii="Times New Roman" w:eastAsia="Times New Roman" w:hAnsi="Times New Roman" w:cs="Times New Roman"/>
          <w:lang w:val="en-IE" w:eastAsia="en-GB"/>
        </w:rPr>
        <w:br/>
        <w:t xml:space="preserve">- what is \bar{t}?, what is </w:t>
      </w:r>
      <w:proofErr w:type="spellStart"/>
      <w:r w:rsidRPr="00564F95">
        <w:rPr>
          <w:rFonts w:ascii="Times New Roman" w:eastAsia="Times New Roman" w:hAnsi="Times New Roman" w:cs="Times New Roman"/>
          <w:lang w:val="en-IE" w:eastAsia="en-GB"/>
        </w:rPr>
        <w:t>P_i^S</w:t>
      </w:r>
      <w:proofErr w:type="spellEnd"/>
      <w:r w:rsidRPr="00564F95">
        <w:rPr>
          <w:rFonts w:ascii="Times New Roman" w:eastAsia="Times New Roman" w:hAnsi="Times New Roman" w:cs="Times New Roman"/>
          <w:lang w:val="en-IE" w:eastAsia="en-GB"/>
        </w:rPr>
        <w:t>?</w:t>
      </w:r>
      <w:r w:rsidRPr="00564F95">
        <w:rPr>
          <w:rFonts w:ascii="Times New Roman" w:eastAsia="Times New Roman" w:hAnsi="Times New Roman" w:cs="Times New Roman"/>
          <w:lang w:val="en-IE" w:eastAsia="en-GB"/>
        </w:rPr>
        <w:br/>
        <w:t>- what are known and unknown? \</w:t>
      </w:r>
      <w:proofErr w:type="spellStart"/>
      <w:r w:rsidRPr="00564F95">
        <w:rPr>
          <w:rFonts w:ascii="Times New Roman" w:eastAsia="Times New Roman" w:hAnsi="Times New Roman" w:cs="Times New Roman"/>
          <w:lang w:val="en-IE" w:eastAsia="en-GB"/>
        </w:rPr>
        <w:t>Phi_i</w:t>
      </w:r>
      <w:proofErr w:type="spellEnd"/>
      <w:r w:rsidRPr="00564F95">
        <w:rPr>
          <w:rFonts w:ascii="Times New Roman" w:eastAsia="Times New Roman" w:hAnsi="Times New Roman" w:cs="Times New Roman"/>
          <w:lang w:val="en-IE" w:eastAsia="en-GB"/>
        </w:rPr>
        <w:t>, \lambda, \delta, \</w:t>
      </w:r>
      <w:proofErr w:type="spellStart"/>
      <w:r w:rsidRPr="00564F95">
        <w:rPr>
          <w:rFonts w:ascii="Times New Roman" w:eastAsia="Times New Roman" w:hAnsi="Times New Roman" w:cs="Times New Roman"/>
          <w:lang w:val="en-IE" w:eastAsia="en-GB"/>
        </w:rPr>
        <w:t>sigma_i</w:t>
      </w:r>
      <w:proofErr w:type="spellEnd"/>
      <w:r w:rsidRPr="00564F95">
        <w:rPr>
          <w:rFonts w:ascii="Times New Roman" w:eastAsia="Times New Roman" w:hAnsi="Times New Roman" w:cs="Times New Roman"/>
          <w:lang w:val="en-IE" w:eastAsia="en-GB"/>
        </w:rPr>
        <w:t>, \</w:t>
      </w:r>
      <w:proofErr w:type="spellStart"/>
      <w:r w:rsidRPr="00564F95">
        <w:rPr>
          <w:rFonts w:ascii="Times New Roman" w:eastAsia="Times New Roman" w:hAnsi="Times New Roman" w:cs="Times New Roman"/>
          <w:lang w:val="en-IE" w:eastAsia="en-GB"/>
        </w:rPr>
        <w:t>rho_i</w:t>
      </w:r>
      <w:proofErr w:type="spellEnd"/>
      <w:r w:rsidRPr="00564F95">
        <w:rPr>
          <w:rFonts w:ascii="Times New Roman" w:eastAsia="Times New Roman" w:hAnsi="Times New Roman" w:cs="Times New Roman"/>
          <w:lang w:val="en-IE" w:eastAsia="en-GB"/>
        </w:rPr>
        <w:t>?</w:t>
      </w:r>
      <w:r w:rsidRPr="00564F95">
        <w:rPr>
          <w:rFonts w:ascii="Times New Roman" w:eastAsia="Times New Roman" w:hAnsi="Times New Roman" w:cs="Times New Roman"/>
          <w:lang w:val="en-IE" w:eastAsia="en-GB"/>
        </w:rPr>
        <w:br/>
        <w:t>- is depth literally depth in the soil/rock/whatever? is this measured from the "surface" or from the "bottom"?</w:t>
      </w:r>
      <w:r w:rsidRPr="00564F95">
        <w:rPr>
          <w:rFonts w:ascii="Times New Roman" w:eastAsia="Times New Roman" w:hAnsi="Times New Roman" w:cs="Times New Roman"/>
          <w:lang w:val="en-IE" w:eastAsia="en-GB"/>
        </w:rPr>
        <w:br/>
        <w:t>- does it make sense for the age-depth function to be piece-wise linear? is this just a simplifying assumption?</w:t>
      </w:r>
    </w:p>
    <w:p w14:paraId="56ABA0DD" w14:textId="17999E49" w:rsidR="00F27BC7" w:rsidRDefault="00F27BC7" w:rsidP="00434CAB">
      <w:pPr>
        <w:rPr>
          <w:ins w:id="243" w:author="Marco Aquino Lopez" w:date="2021-03-20T17:31:00Z"/>
          <w:rFonts w:ascii="Times New Roman" w:eastAsia="Times New Roman" w:hAnsi="Times New Roman" w:cs="Times New Roman"/>
          <w:lang w:val="en-IE" w:eastAsia="en-GB"/>
        </w:rPr>
      </w:pPr>
    </w:p>
    <w:p w14:paraId="632A159E" w14:textId="77777777" w:rsidR="00564F95" w:rsidRDefault="00A245D0" w:rsidP="00434CAB">
      <w:pPr>
        <w:rPr>
          <w:ins w:id="244" w:author="Marco Aquino Lopez" w:date="2021-03-20T17:33:00Z"/>
          <w:rFonts w:ascii="Times New Roman" w:eastAsia="Times New Roman" w:hAnsi="Times New Roman" w:cs="Times New Roman"/>
          <w:lang w:val="en-IE" w:eastAsia="en-GB"/>
        </w:rPr>
      </w:pPr>
      <w:ins w:id="245" w:author="Marco Aquino Lopez" w:date="2021-03-20T17:32:00Z">
        <w:r>
          <w:rPr>
            <w:rFonts w:ascii="Times New Roman" w:eastAsia="Times New Roman" w:hAnsi="Times New Roman" w:cs="Times New Roman"/>
            <w:lang w:val="en-IE" w:eastAsia="en-GB"/>
          </w:rPr>
          <w:t xml:space="preserve">The first and last point </w:t>
        </w:r>
        <w:r w:rsidR="00564F95">
          <w:rPr>
            <w:rFonts w:ascii="Times New Roman" w:eastAsia="Times New Roman" w:hAnsi="Times New Roman" w:cs="Times New Roman"/>
            <w:lang w:val="en-IE" w:eastAsia="en-GB"/>
          </w:rPr>
          <w:t xml:space="preserve">are part of a larger discussion and are </w:t>
        </w:r>
      </w:ins>
      <w:ins w:id="246" w:author="Marco Aquino Lopez" w:date="2021-03-20T17:33:00Z">
        <w:r w:rsidR="00564F95">
          <w:rPr>
            <w:rFonts w:ascii="Times New Roman" w:eastAsia="Times New Roman" w:hAnsi="Times New Roman" w:cs="Times New Roman"/>
            <w:lang w:val="en-IE" w:eastAsia="en-GB"/>
          </w:rPr>
          <w:t>covered in the cited work.</w:t>
        </w:r>
      </w:ins>
    </w:p>
    <w:p w14:paraId="7B5A068C" w14:textId="3955CB88" w:rsidR="00A245D0" w:rsidRDefault="00564F95" w:rsidP="00434CAB">
      <w:pPr>
        <w:rPr>
          <w:ins w:id="247" w:author="Marco Aquino Lopez" w:date="2021-03-17T12:43:00Z"/>
          <w:rFonts w:ascii="Times New Roman" w:eastAsia="Times New Roman" w:hAnsi="Times New Roman" w:cs="Times New Roman"/>
          <w:lang w:val="en-IE" w:eastAsia="en-GB"/>
        </w:rPr>
      </w:pPr>
      <w:ins w:id="248" w:author="Marco Aquino Lopez" w:date="2021-03-20T17:33:00Z">
        <w:r>
          <w:rPr>
            <w:rFonts w:ascii="Times New Roman" w:eastAsia="Times New Roman" w:hAnsi="Times New Roman" w:cs="Times New Roman"/>
            <w:lang w:val="en-IE" w:eastAsia="en-GB"/>
          </w:rPr>
          <w:t xml:space="preserve">The rest of the points are </w:t>
        </w:r>
      </w:ins>
      <w:ins w:id="249" w:author="Sanderson, Nicole" w:date="2021-07-02T10:21:00Z">
        <w:r w:rsidR="0087252C">
          <w:rPr>
            <w:rFonts w:ascii="Times New Roman" w:eastAsia="Times New Roman" w:hAnsi="Times New Roman" w:cs="Times New Roman"/>
            <w:lang w:val="en-IE" w:eastAsia="en-GB"/>
          </w:rPr>
          <w:t xml:space="preserve">now </w:t>
        </w:r>
      </w:ins>
      <w:ins w:id="250" w:author="Marco Aquino Lopez" w:date="2021-03-20T17:34:00Z">
        <w:r>
          <w:rPr>
            <w:rFonts w:ascii="Times New Roman" w:eastAsia="Times New Roman" w:hAnsi="Times New Roman" w:cs="Times New Roman"/>
            <w:lang w:val="en-IE" w:eastAsia="en-GB"/>
          </w:rPr>
          <w:t>clarif</w:t>
        </w:r>
      </w:ins>
      <w:ins w:id="251" w:author="Sanderson, Nicole" w:date="2021-07-02T10:21:00Z">
        <w:r w:rsidR="0087252C">
          <w:rPr>
            <w:rFonts w:ascii="Times New Roman" w:eastAsia="Times New Roman" w:hAnsi="Times New Roman" w:cs="Times New Roman"/>
            <w:lang w:val="en-IE" w:eastAsia="en-GB"/>
          </w:rPr>
          <w:t>ied</w:t>
        </w:r>
      </w:ins>
      <w:ins w:id="252" w:author="Marco Aquino Lopez" w:date="2021-03-20T17:34:00Z">
        <w:del w:id="253" w:author="Sanderson, Nicole" w:date="2021-07-02T10:21:00Z">
          <w:r w:rsidDel="0087252C">
            <w:rPr>
              <w:rFonts w:ascii="Times New Roman" w:eastAsia="Times New Roman" w:hAnsi="Times New Roman" w:cs="Times New Roman"/>
              <w:lang w:val="en-IE" w:eastAsia="en-GB"/>
            </w:rPr>
            <w:delText>y</w:delText>
          </w:r>
        </w:del>
        <w:r>
          <w:rPr>
            <w:rFonts w:ascii="Times New Roman" w:eastAsia="Times New Roman" w:hAnsi="Times New Roman" w:cs="Times New Roman"/>
            <w:lang w:val="en-IE" w:eastAsia="en-GB"/>
          </w:rPr>
          <w:t xml:space="preserve"> in the main text.</w:t>
        </w:r>
      </w:ins>
      <w:ins w:id="254" w:author="Marco Aquino Lopez" w:date="2021-03-20T17:32:00Z">
        <w:r>
          <w:rPr>
            <w:rFonts w:ascii="Times New Roman" w:eastAsia="Times New Roman" w:hAnsi="Times New Roman" w:cs="Times New Roman"/>
            <w:lang w:val="en-IE" w:eastAsia="en-GB"/>
          </w:rPr>
          <w:t xml:space="preserve"> </w:t>
        </w:r>
      </w:ins>
    </w:p>
    <w:p w14:paraId="47EA1597" w14:textId="67703BBB" w:rsidR="00AF31D7" w:rsidRDefault="00434CAB" w:rsidP="00434CAB">
      <w:pPr>
        <w:rPr>
          <w:ins w:id="255" w:author="Marco Aquino Lopez" w:date="2021-01-13T23:16:00Z"/>
          <w:rFonts w:ascii="Times New Roman" w:eastAsia="Times New Roman" w:hAnsi="Times New Roman" w:cs="Times New Roman"/>
          <w:lang w:val="en-IE" w:eastAsia="en-GB"/>
        </w:rPr>
      </w:pPr>
      <w:del w:id="256" w:author="Marco Aquino Lopez" w:date="2021-03-20T17:32:00Z">
        <w:r w:rsidRPr="00434CAB" w:rsidDel="00564F95">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The simulation error structure can be simplified by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y \sim N(C_{\hat{x}} + X_{shift}, y^2_{scat} + \sigma^2_{R})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with</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X_{shift} \sim (1-p_{out}) \delta_0 + p_{out} </w:t>
      </w:r>
      <w:proofErr w:type="spellStart"/>
      <w:r w:rsidRPr="00434CAB">
        <w:rPr>
          <w:rFonts w:ascii="Times New Roman" w:eastAsia="Times New Roman" w:hAnsi="Times New Roman" w:cs="Times New Roman"/>
          <w:lang w:val="en-IE" w:eastAsia="en-GB"/>
        </w:rPr>
        <w:t>Unif</w:t>
      </w:r>
      <w:proofErr w:type="spellEnd"/>
      <w:r w:rsidRPr="00434CAB">
        <w:rPr>
          <w:rFonts w:ascii="Times New Roman" w:eastAsia="Times New Roman" w:hAnsi="Times New Roman" w:cs="Times New Roman"/>
          <w:lang w:val="en-IE" w:eastAsia="en-GB"/>
        </w:rPr>
        <w:t>(-x_{shift}, x_{shift})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where \delta_0 is a point-mass at 0.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alleviates the confusing notation of C_{\hat{x}} -&gt; \theta -&gt; \theta' -&gt; y(\theta'). I don't believe \mu(\theta') is defined, perhaps it is "This variable" at the top of page 7, but "This variable" refers to \sigma_{min}.</w:t>
      </w:r>
    </w:p>
    <w:p w14:paraId="397C17D9" w14:textId="6A0EA14C" w:rsidR="00ED74EB" w:rsidRDefault="00434CAB" w:rsidP="00434CAB">
      <w:pPr>
        <w:rPr>
          <w:ins w:id="257" w:author="Marco Aquino Lopez" w:date="2021-03-20T17:34: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ins w:id="258" w:author="Marco Aquino Lopez" w:date="2021-03-20T19:33:00Z">
        <w:r w:rsidR="00ED74EB">
          <w:rPr>
            <w:rFonts w:ascii="Times New Roman" w:eastAsia="Times New Roman" w:hAnsi="Times New Roman" w:cs="Times New Roman"/>
            <w:lang w:val="en-IE" w:eastAsia="en-GB"/>
          </w:rPr>
          <w:t>The notation was change</w:t>
        </w:r>
      </w:ins>
      <w:ins w:id="259" w:author="Sanderson, Nicole" w:date="2021-07-02T10:21:00Z">
        <w:r w:rsidR="0087252C">
          <w:rPr>
            <w:rFonts w:ascii="Times New Roman" w:eastAsia="Times New Roman" w:hAnsi="Times New Roman" w:cs="Times New Roman"/>
            <w:lang w:val="en-IE" w:eastAsia="en-GB"/>
          </w:rPr>
          <w:t>d</w:t>
        </w:r>
      </w:ins>
      <w:ins w:id="260" w:author="Marco Aquino Lopez" w:date="2021-03-20T19:33:00Z">
        <w:r w:rsidR="00ED74EB">
          <w:rPr>
            <w:rFonts w:ascii="Times New Roman" w:eastAsia="Times New Roman" w:hAnsi="Times New Roman" w:cs="Times New Roman"/>
            <w:lang w:val="en-IE" w:eastAsia="en-GB"/>
          </w:rPr>
          <w:t xml:space="preserve"> to</w:t>
        </w:r>
      </w:ins>
      <w:ins w:id="261" w:author="Sanderson, Nicole" w:date="2021-07-02T10:21:00Z">
        <w:r w:rsidR="0087252C">
          <w:rPr>
            <w:rFonts w:ascii="Times New Roman" w:eastAsia="Times New Roman" w:hAnsi="Times New Roman" w:cs="Times New Roman"/>
            <w:lang w:val="en-IE" w:eastAsia="en-GB"/>
          </w:rPr>
          <w:t xml:space="preserve"> be</w:t>
        </w:r>
      </w:ins>
      <w:ins w:id="262" w:author="Marco Aquino Lopez" w:date="2021-03-20T19:33:00Z">
        <w:r w:rsidR="00ED74EB">
          <w:rPr>
            <w:rFonts w:ascii="Times New Roman" w:eastAsia="Times New Roman" w:hAnsi="Times New Roman" w:cs="Times New Roman"/>
            <w:lang w:val="en-IE" w:eastAsia="en-GB"/>
          </w:rPr>
          <w:t xml:space="preserve"> more clear.</w:t>
        </w:r>
      </w:ins>
    </w:p>
    <w:p w14:paraId="6C8E2DEF" w14:textId="77777777" w:rsidR="00564F95" w:rsidRDefault="00564F95" w:rsidP="00434CAB">
      <w:pPr>
        <w:rPr>
          <w:ins w:id="263" w:author="Marco Aquino Lopez" w:date="2021-03-20T17:34:00Z"/>
          <w:rFonts w:ascii="Times New Roman" w:eastAsia="Times New Roman" w:hAnsi="Times New Roman" w:cs="Times New Roman"/>
          <w:lang w:val="en-IE" w:eastAsia="en-GB"/>
        </w:rPr>
      </w:pPr>
    </w:p>
    <w:p w14:paraId="7A4B2727" w14:textId="6EDE9886" w:rsidR="00AF31D7" w:rsidRDefault="00434CAB" w:rsidP="00434CAB">
      <w:pPr>
        <w:rPr>
          <w:ins w:id="264" w:author="Marco Aquino Lopez" w:date="2021-01-13T23:17: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It is not clear where 5333 simulations come from. A single table, similar to Table 1 that provides all the variables that were adjusted/et during the simulation study would be helpful. </w:t>
      </w:r>
    </w:p>
    <w:p w14:paraId="424FE607" w14:textId="1C3F4BBC" w:rsidR="0087252C" w:rsidRDefault="00434CAB" w:rsidP="00434CAB">
      <w:pPr>
        <w:rPr>
          <w:ins w:id="265" w:author="Sanderson, Nicole" w:date="2021-07-02T10:21: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ins w:id="266" w:author="Marco Aquino Lopez" w:date="2021-03-20T17:34:00Z">
        <w:r w:rsidR="00564F95">
          <w:rPr>
            <w:rFonts w:ascii="Times New Roman" w:eastAsia="Times New Roman" w:hAnsi="Times New Roman" w:cs="Times New Roman"/>
            <w:lang w:val="en-IE" w:eastAsia="en-GB"/>
          </w:rPr>
          <w:t xml:space="preserve">The text was amended to clarify how the simulations were </w:t>
        </w:r>
        <w:del w:id="267" w:author="Sanderson, Nicole" w:date="2021-07-02T10:21:00Z">
          <w:r w:rsidR="00564F95" w:rsidDel="0087252C">
            <w:rPr>
              <w:rFonts w:ascii="Times New Roman" w:eastAsia="Times New Roman" w:hAnsi="Times New Roman" w:cs="Times New Roman"/>
              <w:lang w:val="en-IE" w:eastAsia="en-GB"/>
            </w:rPr>
            <w:delText>obtiened</w:delText>
          </w:r>
        </w:del>
      </w:ins>
      <w:ins w:id="268" w:author="Sanderson, Nicole" w:date="2021-07-02T10:21:00Z">
        <w:r w:rsidR="0087252C">
          <w:rPr>
            <w:rFonts w:ascii="Times New Roman" w:eastAsia="Times New Roman" w:hAnsi="Times New Roman" w:cs="Times New Roman"/>
            <w:lang w:val="en-IE" w:eastAsia="en-GB"/>
          </w:rPr>
          <w:t>obtained</w:t>
        </w:r>
      </w:ins>
      <w:ins w:id="269" w:author="Marco Aquino Lopez" w:date="2021-03-20T17:34:00Z">
        <w:r w:rsidR="00564F95">
          <w:rPr>
            <w:rFonts w:ascii="Times New Roman" w:eastAsia="Times New Roman" w:hAnsi="Times New Roman" w:cs="Times New Roman"/>
            <w:lang w:val="en-IE" w:eastAsia="en-GB"/>
          </w:rPr>
          <w:t xml:space="preserve">. </w:t>
        </w:r>
      </w:ins>
    </w:p>
    <w:p w14:paraId="3029EB8B" w14:textId="434927D7" w:rsidR="00AF31D7" w:rsidRDefault="00434CAB" w:rsidP="00434CAB">
      <w:pPr>
        <w:rPr>
          <w:ins w:id="270" w:author="Sanderson, Nicole" w:date="2021-07-02T10:21: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Since Plum is a Bayesian analysis, shouldn't you state "credible interval" rather than "confidence interval", e.g. page 8, line 49. Has Plum been proven to have the appropriate coverage?</w:t>
      </w:r>
    </w:p>
    <w:p w14:paraId="688A33F3" w14:textId="77777777" w:rsidR="0087252C" w:rsidRDefault="0087252C" w:rsidP="00434CAB">
      <w:pPr>
        <w:rPr>
          <w:ins w:id="271" w:author="Marco Aquino Lopez" w:date="2021-01-13T23:17:00Z"/>
          <w:rFonts w:ascii="Times New Roman" w:eastAsia="Times New Roman" w:hAnsi="Times New Roman" w:cs="Times New Roman"/>
          <w:lang w:val="en-IE" w:eastAsia="en-GB"/>
        </w:rPr>
      </w:pPr>
    </w:p>
    <w:p w14:paraId="31035517" w14:textId="7AE96E00" w:rsidR="00BD0213" w:rsidRDefault="00AF31D7" w:rsidP="00434CAB">
      <w:pPr>
        <w:rPr>
          <w:ins w:id="272" w:author="Sanderson, Nicole" w:date="2021-07-02T10:22:00Z"/>
          <w:rFonts w:ascii="Times New Roman" w:eastAsia="Times New Roman" w:hAnsi="Times New Roman" w:cs="Times New Roman"/>
          <w:lang w:val="en-IE" w:eastAsia="en-GB"/>
        </w:rPr>
      </w:pPr>
      <w:proofErr w:type="spellStart"/>
      <w:ins w:id="273" w:author="Marco Aquino Lopez" w:date="2021-01-13T23:17:00Z">
        <w:r>
          <w:rPr>
            <w:rFonts w:ascii="Times New Roman" w:eastAsia="Times New Roman" w:hAnsi="Times New Roman" w:cs="Times New Roman"/>
            <w:lang w:val="en-IE" w:eastAsia="en-GB"/>
          </w:rPr>
          <w:t>Revisar</w:t>
        </w:r>
        <w:proofErr w:type="spellEnd"/>
        <w:r>
          <w:rPr>
            <w:rFonts w:ascii="Times New Roman" w:eastAsia="Times New Roman" w:hAnsi="Times New Roman" w:cs="Times New Roman"/>
            <w:lang w:val="en-IE" w:eastAsia="en-GB"/>
          </w:rPr>
          <w:t xml:space="preserve"> que </w:t>
        </w:r>
        <w:proofErr w:type="spellStart"/>
        <w:r>
          <w:rPr>
            <w:rFonts w:ascii="Times New Roman" w:eastAsia="Times New Roman" w:hAnsi="Times New Roman" w:cs="Times New Roman"/>
            <w:lang w:val="en-IE" w:eastAsia="en-GB"/>
          </w:rPr>
          <w:t>siempre</w:t>
        </w:r>
        <w:proofErr w:type="spellEnd"/>
        <w:r>
          <w:rPr>
            <w:rFonts w:ascii="Times New Roman" w:eastAsia="Times New Roman" w:hAnsi="Times New Roman" w:cs="Times New Roman"/>
            <w:lang w:val="en-IE" w:eastAsia="en-GB"/>
          </w:rPr>
          <w:t xml:space="preserve"> se </w:t>
        </w:r>
        <w:proofErr w:type="spellStart"/>
        <w:r>
          <w:rPr>
            <w:rFonts w:ascii="Times New Roman" w:eastAsia="Times New Roman" w:hAnsi="Times New Roman" w:cs="Times New Roman"/>
            <w:lang w:val="en-IE" w:eastAsia="en-GB"/>
          </w:rPr>
          <w:t>diga</w:t>
        </w:r>
        <w:proofErr w:type="spellEnd"/>
        <w:r>
          <w:rPr>
            <w:rFonts w:ascii="Times New Roman" w:eastAsia="Times New Roman" w:hAnsi="Times New Roman" w:cs="Times New Roman"/>
            <w:lang w:val="en-IE" w:eastAsia="en-GB"/>
          </w:rPr>
          <w:t xml:space="preserve"> credible intervals</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Submission seems rushed, e.g. </w:t>
      </w:r>
      <w:r w:rsidR="00434CAB" w:rsidRPr="00434CAB">
        <w:rPr>
          <w:rFonts w:ascii="Times New Roman" w:eastAsia="Times New Roman" w:hAnsi="Times New Roman" w:cs="Times New Roman"/>
          <w:lang w:val="en-IE" w:eastAsia="en-GB"/>
        </w:rPr>
        <w:br/>
        <w:t>- "nor improves does its accuracy improve", "of the accuracy a model", "both the effects of both the"</w:t>
      </w:r>
      <w:r w:rsidR="00434CAB" w:rsidRPr="00434CAB">
        <w:rPr>
          <w:rFonts w:ascii="Times New Roman" w:eastAsia="Times New Roman" w:hAnsi="Times New Roman" w:cs="Times New Roman"/>
          <w:lang w:val="en-IE" w:eastAsia="en-GB"/>
        </w:rPr>
        <w:br/>
        <w:t>- inconsistent notation 210Pb vs $^{210}$Pb vs $^{210}Pb$</w:t>
      </w:r>
      <w:r w:rsidR="00434CAB" w:rsidRPr="00434CAB">
        <w:rPr>
          <w:rFonts w:ascii="Times New Roman" w:eastAsia="Times New Roman" w:hAnsi="Times New Roman" w:cs="Times New Roman"/>
          <w:lang w:val="en-IE" w:eastAsia="en-GB"/>
        </w:rPr>
        <w:br/>
        <w:t>- references to Table 2.1 actually refer to Table 1</w:t>
      </w:r>
      <w:r w:rsidR="00434CAB" w:rsidRPr="00434CAB">
        <w:rPr>
          <w:rFonts w:ascii="Times New Roman" w:eastAsia="Times New Roman" w:hAnsi="Times New Roman" w:cs="Times New Roman"/>
          <w:lang w:val="en-IE" w:eastAsia="en-GB"/>
        </w:rPr>
        <w:br/>
        <w:t>- typos, e.g. "centred"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Why not include coverage of the intervals? It seems like coverage is a more natural quantity to report than "offset" and indicating normalized offset being off by 2 or more indicates lack of coverage. </w:t>
      </w:r>
    </w:p>
    <w:p w14:paraId="682DE3FE" w14:textId="77777777" w:rsidR="0087252C" w:rsidRDefault="0087252C" w:rsidP="00434CAB">
      <w:pPr>
        <w:rPr>
          <w:ins w:id="274" w:author="Marco Aquino Lopez" w:date="2021-03-20T17:35:00Z"/>
          <w:rFonts w:ascii="Times New Roman" w:eastAsia="Times New Roman" w:hAnsi="Times New Roman" w:cs="Times New Roman"/>
          <w:lang w:val="en-IE" w:eastAsia="en-GB"/>
        </w:rPr>
      </w:pPr>
    </w:p>
    <w:p w14:paraId="3F56F5A7" w14:textId="77777777" w:rsidR="00BD0213" w:rsidRDefault="00BD0213" w:rsidP="00434CAB">
      <w:pPr>
        <w:rPr>
          <w:ins w:id="275" w:author="Marco Aquino Lopez" w:date="2021-03-20T17:35:00Z"/>
          <w:rFonts w:ascii="Times New Roman" w:eastAsia="Times New Roman" w:hAnsi="Times New Roman" w:cs="Times New Roman"/>
          <w:lang w:val="en-IE" w:eastAsia="en-GB"/>
        </w:rPr>
      </w:pPr>
      <w:ins w:id="276" w:author="Marco Aquino Lopez" w:date="2021-03-20T17:35:00Z">
        <w:r>
          <w:rPr>
            <w:rFonts w:ascii="Times New Roman" w:eastAsia="Times New Roman" w:hAnsi="Times New Roman" w:cs="Times New Roman"/>
            <w:lang w:val="en-IE" w:eastAsia="en-GB"/>
          </w:rPr>
          <w:t xml:space="preserve">This was amended </w:t>
        </w:r>
      </w:ins>
    </w:p>
    <w:p w14:paraId="50F0C266" w14:textId="77777777" w:rsidR="00BD0213" w:rsidRDefault="00434CAB" w:rsidP="00434CAB">
      <w:pPr>
        <w:rPr>
          <w:ins w:id="277" w:author="Marco Aquino Lopez" w:date="2021-03-20T17:36:00Z"/>
          <w:rFonts w:ascii="Times New Roman" w:eastAsia="Times New Roman" w:hAnsi="Times New Roman" w:cs="Times New Roman"/>
          <w:lang w:val="en-IE" w:eastAsia="en-GB"/>
        </w:rPr>
      </w:pPr>
      <w:del w:id="278" w:author="Marco Aquino Lopez" w:date="2021-03-20T17:35:00Z">
        <w:r w:rsidRPr="00434CAB" w:rsidDel="00BD0213">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Should "offset" be called "bias" since "normalized offsets, presenting the distance between the modelled age and the true age normalized divided by the standard deviation". And should "standard deviation" here be "standard error"? </w:t>
      </w:r>
    </w:p>
    <w:p w14:paraId="14E54D59" w14:textId="439079FD" w:rsidR="00630330" w:rsidRDefault="00BD0213" w:rsidP="00434CAB">
      <w:pPr>
        <w:rPr>
          <w:ins w:id="279" w:author="Sanderson, Nicole" w:date="2021-07-02T10:22:00Z"/>
          <w:rFonts w:ascii="Times New Roman" w:eastAsia="Times New Roman" w:hAnsi="Times New Roman" w:cs="Times New Roman"/>
          <w:lang w:val="en-IE" w:eastAsia="en-GB"/>
        </w:rPr>
      </w:pPr>
      <w:ins w:id="280" w:author="Marco Aquino Lopez" w:date="2021-03-20T17:36:00Z">
        <w:r>
          <w:rPr>
            <w:rFonts w:ascii="Times New Roman" w:eastAsia="Times New Roman" w:hAnsi="Times New Roman" w:cs="Times New Roman"/>
            <w:lang w:val="en-IE" w:eastAsia="en-GB"/>
          </w:rPr>
          <w:lastRenderedPageBreak/>
          <w:t>This is also corrected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Supplementary material is not included. Provided </w:t>
      </w:r>
      <w:proofErr w:type="spellStart"/>
      <w:r w:rsidR="00434CAB" w:rsidRPr="00434CAB">
        <w:rPr>
          <w:rFonts w:ascii="Times New Roman" w:eastAsia="Times New Roman" w:hAnsi="Times New Roman" w:cs="Times New Roman"/>
          <w:lang w:val="en-IE" w:eastAsia="en-GB"/>
        </w:rPr>
        <w:t>github</w:t>
      </w:r>
      <w:proofErr w:type="spellEnd"/>
      <w:r w:rsidR="00434CAB" w:rsidRPr="00434CAB">
        <w:rPr>
          <w:rFonts w:ascii="Times New Roman" w:eastAsia="Times New Roman" w:hAnsi="Times New Roman" w:cs="Times New Roman"/>
          <w:lang w:val="en-IE" w:eastAsia="en-GB"/>
        </w:rPr>
        <w:t xml:space="preserve"> repository gives 404 error. </w:t>
      </w:r>
    </w:p>
    <w:p w14:paraId="18A4BC46" w14:textId="77777777" w:rsidR="0087252C" w:rsidRDefault="0087252C" w:rsidP="00434CAB">
      <w:pPr>
        <w:rPr>
          <w:ins w:id="281" w:author="Marco Aquino Lopez" w:date="2021-03-17T12:47:00Z"/>
          <w:rFonts w:ascii="Times New Roman" w:eastAsia="Times New Roman" w:hAnsi="Times New Roman" w:cs="Times New Roman"/>
          <w:lang w:val="en-IE" w:eastAsia="en-GB"/>
        </w:rPr>
      </w:pPr>
    </w:p>
    <w:p w14:paraId="0DDE778C" w14:textId="77777777" w:rsidR="00630330" w:rsidRDefault="00630330" w:rsidP="00434CAB">
      <w:pPr>
        <w:rPr>
          <w:ins w:id="282" w:author="Marco Aquino Lopez" w:date="2021-03-17T12:47:00Z"/>
          <w:rFonts w:ascii="Times New Roman" w:eastAsia="Times New Roman" w:hAnsi="Times New Roman" w:cs="Times New Roman"/>
          <w:lang w:val="en-IE" w:eastAsia="en-GB"/>
        </w:rPr>
      </w:pPr>
      <w:ins w:id="283" w:author="Marco Aquino Lopez" w:date="2021-03-17T12:47:00Z">
        <w:r>
          <w:rPr>
            <w:rFonts w:ascii="Times New Roman" w:eastAsia="Times New Roman" w:hAnsi="Times New Roman" w:cs="Times New Roman"/>
            <w:lang w:val="en-IE" w:eastAsia="en-GB"/>
          </w:rPr>
          <w:t>Fixed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Table at the end of the manuscript has no caption. Perhaps this is the expanded version of Table 1 that I was suggesting.</w:t>
      </w:r>
      <w:ins w:id="284" w:author="Marco Aquino Lopez" w:date="2021-01-13T23:25:00Z">
        <w:r w:rsidR="00D41F28">
          <w:rPr>
            <w:rFonts w:ascii="Times New Roman" w:eastAsia="Times New Roman" w:hAnsi="Times New Roman" w:cs="Times New Roman"/>
            <w:lang w:val="en-IE" w:eastAsia="en-GB"/>
          </w:rPr>
          <w:t xml:space="preserve"> </w:t>
        </w:r>
      </w:ins>
    </w:p>
    <w:p w14:paraId="4CFF41C0" w14:textId="5A47124A" w:rsidR="00630330" w:rsidRDefault="00630330" w:rsidP="00434CAB">
      <w:pPr>
        <w:rPr>
          <w:ins w:id="285" w:author="Marco Aquino Lopez" w:date="2021-03-17T12:47:00Z"/>
          <w:rFonts w:ascii="Times New Roman" w:eastAsia="Times New Roman" w:hAnsi="Times New Roman" w:cs="Times New Roman"/>
          <w:lang w:val="en-IE" w:eastAsia="en-GB"/>
        </w:rPr>
      </w:pPr>
      <w:ins w:id="286" w:author="Marco Aquino Lopez" w:date="2021-03-17T12:47:00Z">
        <w:r>
          <w:rPr>
            <w:rFonts w:ascii="Times New Roman" w:eastAsia="Times New Roman" w:hAnsi="Times New Roman" w:cs="Times New Roman"/>
            <w:lang w:val="en-IE" w:eastAsia="en-GB"/>
          </w:rPr>
          <w:t xml:space="preserve">Tables were removed as </w:t>
        </w:r>
        <w:del w:id="287" w:author="Sanderson, Nicole" w:date="2021-07-02T10:22:00Z">
          <w:r w:rsidDel="0087252C">
            <w:rPr>
              <w:rFonts w:ascii="Times New Roman" w:eastAsia="Times New Roman" w:hAnsi="Times New Roman" w:cs="Times New Roman"/>
              <w:lang w:val="en-IE" w:eastAsia="en-GB"/>
            </w:rPr>
            <w:delText>confused the reader</w:delText>
          </w:r>
        </w:del>
      </w:ins>
      <w:ins w:id="288" w:author="Sanderson, Nicole" w:date="2021-07-02T10:22:00Z">
        <w:r w:rsidR="0087252C">
          <w:rPr>
            <w:rFonts w:ascii="Times New Roman" w:eastAsia="Times New Roman" w:hAnsi="Times New Roman" w:cs="Times New Roman"/>
            <w:lang w:val="en-IE" w:eastAsia="en-GB"/>
          </w:rPr>
          <w:t>in order to avoid confusion</w:t>
        </w:r>
      </w:ins>
      <w:ins w:id="289" w:author="Marco Aquino Lopez" w:date="2021-03-17T12:47:00Z">
        <w:r>
          <w:rPr>
            <w:rFonts w:ascii="Times New Roman" w:eastAsia="Times New Roman" w:hAnsi="Times New Roman" w:cs="Times New Roman"/>
            <w:lang w:val="en-IE" w:eastAsia="en-GB"/>
          </w:rPr>
          <w:t xml:space="preserve">, the data can be found in the </w:t>
        </w:r>
        <w:proofErr w:type="spellStart"/>
        <w:r>
          <w:rPr>
            <w:rFonts w:ascii="Times New Roman" w:eastAsia="Times New Roman" w:hAnsi="Times New Roman" w:cs="Times New Roman"/>
            <w:lang w:val="en-IE" w:eastAsia="en-GB"/>
          </w:rPr>
          <w:t>github</w:t>
        </w:r>
        <w:proofErr w:type="spellEnd"/>
        <w:r>
          <w:rPr>
            <w:rFonts w:ascii="Times New Roman" w:eastAsia="Times New Roman" w:hAnsi="Times New Roman" w:cs="Times New Roman"/>
            <w:lang w:val="en-IE" w:eastAsia="en-GB"/>
          </w:rPr>
          <w:t xml:space="preserve"> which is now public</w:t>
        </w:r>
        <w:del w:id="290" w:author="Sanderson, Nicole" w:date="2021-07-02T10:22:00Z">
          <w:r w:rsidDel="0087252C">
            <w:rPr>
              <w:rFonts w:ascii="Times New Roman" w:eastAsia="Times New Roman" w:hAnsi="Times New Roman" w:cs="Times New Roman"/>
              <w:lang w:val="en-IE" w:eastAsia="en-GB"/>
            </w:rPr>
            <w:delText>al</w:delText>
          </w:r>
        </w:del>
        <w:r>
          <w:rPr>
            <w:rFonts w:ascii="Times New Roman" w:eastAsia="Times New Roman" w:hAnsi="Times New Roman" w:cs="Times New Roman"/>
            <w:lang w:val="en-IE" w:eastAsia="en-GB"/>
          </w:rPr>
          <w:t>ly available.</w:t>
        </w:r>
      </w:ins>
    </w:p>
    <w:p w14:paraId="243F7FCB" w14:textId="73958522" w:rsidR="000E6492" w:rsidRDefault="00434CAB" w:rsidP="00434CAB">
      <w:pPr>
        <w:rPr>
          <w:ins w:id="291" w:author="Sanderson, Nicole" w:date="2021-07-02T10:22:00Z"/>
          <w:rFonts w:ascii="Times New Roman" w:eastAsia="Times New Roman" w:hAnsi="Times New Roman" w:cs="Times New Roman"/>
          <w:lang w:val="en-IE" w:eastAsia="en-GB"/>
        </w:rPr>
      </w:pPr>
      <w:del w:id="292" w:author="Marco Aquino Lopez" w:date="2021-03-17T12:47:00Z">
        <w:r w:rsidRPr="00434CAB" w:rsidDel="00630330">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No information about estimation was provided. How is the CRS model estimated? How is the Plum model estimated? </w:t>
      </w:r>
    </w:p>
    <w:p w14:paraId="4A216AE7" w14:textId="77777777" w:rsidR="0087252C" w:rsidRDefault="0087252C" w:rsidP="00434CAB">
      <w:pPr>
        <w:rPr>
          <w:ins w:id="293" w:author="Marco Aquino Lopez" w:date="2021-03-17T12:47:00Z"/>
          <w:rFonts w:ascii="Times New Roman" w:eastAsia="Times New Roman" w:hAnsi="Times New Roman" w:cs="Times New Roman"/>
          <w:lang w:val="en-IE" w:eastAsia="en-GB"/>
        </w:rPr>
      </w:pPr>
    </w:p>
    <w:p w14:paraId="533E0E62" w14:textId="6BE00797" w:rsidR="00D41F28" w:rsidRDefault="000E6492" w:rsidP="00434CAB">
      <w:pPr>
        <w:rPr>
          <w:ins w:id="294" w:author="Marco Aquino Lopez" w:date="2021-01-13T23:26:00Z"/>
          <w:rFonts w:ascii="Times New Roman" w:eastAsia="Times New Roman" w:hAnsi="Times New Roman" w:cs="Times New Roman"/>
          <w:lang w:val="en-IE" w:eastAsia="en-GB"/>
        </w:rPr>
      </w:pPr>
      <w:ins w:id="295" w:author="Marco Aquino Lopez" w:date="2021-03-17T12:48:00Z">
        <w:r>
          <w:rPr>
            <w:rFonts w:ascii="Times New Roman" w:eastAsia="Times New Roman" w:hAnsi="Times New Roman" w:cs="Times New Roman"/>
            <w:lang w:val="en-IE" w:eastAsia="en-GB"/>
          </w:rPr>
          <w:t xml:space="preserve">This is mentioned in the text (using the original equations and R packages) </w:t>
        </w:r>
      </w:ins>
    </w:p>
    <w:p w14:paraId="7CE69544" w14:textId="38D1DDAD" w:rsidR="0087252C" w:rsidRDefault="00434CAB" w:rsidP="00434CAB">
      <w:pPr>
        <w:rPr>
          <w:ins w:id="296" w:author="Sanderson, Nicole" w:date="2021-07-02T10:22: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References:</w:t>
      </w:r>
      <w:r w:rsidRPr="00434CAB">
        <w:rPr>
          <w:rFonts w:ascii="Times New Roman" w:eastAsia="Times New Roman" w:hAnsi="Times New Roman" w:cs="Times New Roman"/>
          <w:lang w:val="en-IE" w:eastAsia="en-GB"/>
        </w:rPr>
        <w:br/>
        <w:t xml:space="preserve">- There are only two statistics references. One of these is in JABES from the same authors. </w:t>
      </w:r>
      <w:r w:rsidRPr="00434CAB">
        <w:rPr>
          <w:rFonts w:ascii="Times New Roman" w:eastAsia="Times New Roman" w:hAnsi="Times New Roman" w:cs="Times New Roman"/>
          <w:lang w:val="en-IE" w:eastAsia="en-GB"/>
        </w:rPr>
        <w:br/>
        <w:t>- The 2020 JABES article by the same author is not included (</w:t>
      </w:r>
      <w:ins w:id="297" w:author="Sanderson, Nicole" w:date="2021-07-02T10:22:00Z">
        <w:r w:rsidR="0087252C">
          <w:rPr>
            <w:rFonts w:ascii="Times New Roman" w:eastAsia="Times New Roman" w:hAnsi="Times New Roman" w:cs="Times New Roman"/>
            <w:lang w:val="en-IE" w:eastAsia="en-GB"/>
          </w:rPr>
          <w:fldChar w:fldCharType="begin"/>
        </w:r>
        <w:r w:rsidR="0087252C">
          <w:rPr>
            <w:rFonts w:ascii="Times New Roman" w:eastAsia="Times New Roman" w:hAnsi="Times New Roman" w:cs="Times New Roman"/>
            <w:lang w:val="en-IE" w:eastAsia="en-GB"/>
          </w:rPr>
          <w:instrText xml:space="preserve"> HYPERLINK "</w:instrText>
        </w:r>
      </w:ins>
      <w:r w:rsidR="0087252C" w:rsidRPr="00434CAB">
        <w:rPr>
          <w:rFonts w:ascii="Times New Roman" w:eastAsia="Times New Roman" w:hAnsi="Times New Roman" w:cs="Times New Roman"/>
          <w:lang w:val="en-IE" w:eastAsia="en-GB"/>
        </w:rPr>
        <w:instrText>https://link.springer.com/article/10.1007/s13253-019-00374-2</w:instrText>
      </w:r>
      <w:ins w:id="298" w:author="Sanderson, Nicole" w:date="2021-07-02T10:22:00Z">
        <w:r w:rsidR="0087252C">
          <w:rPr>
            <w:rFonts w:ascii="Times New Roman" w:eastAsia="Times New Roman" w:hAnsi="Times New Roman" w:cs="Times New Roman"/>
            <w:lang w:val="en-IE" w:eastAsia="en-GB"/>
          </w:rPr>
          <w:instrText xml:space="preserve">" </w:instrText>
        </w:r>
        <w:r w:rsidR="0087252C">
          <w:rPr>
            <w:rFonts w:ascii="Times New Roman" w:eastAsia="Times New Roman" w:hAnsi="Times New Roman" w:cs="Times New Roman"/>
            <w:lang w:val="en-IE" w:eastAsia="en-GB"/>
          </w:rPr>
          <w:fldChar w:fldCharType="separate"/>
        </w:r>
      </w:ins>
      <w:r w:rsidR="0087252C" w:rsidRPr="00637FB6">
        <w:rPr>
          <w:rStyle w:val="Hyperlink"/>
          <w:rFonts w:ascii="Times New Roman" w:eastAsia="Times New Roman" w:hAnsi="Times New Roman" w:cs="Times New Roman"/>
          <w:lang w:val="en-IE" w:eastAsia="en-GB"/>
        </w:rPr>
        <w:t>https://link.springer.com/article/10.1007/s13253-019-00374-2</w:t>
      </w:r>
      <w:ins w:id="299" w:author="Sanderson, Nicole" w:date="2021-07-02T10:22:00Z">
        <w:r w:rsidR="0087252C">
          <w:rPr>
            <w:rFonts w:ascii="Times New Roman" w:eastAsia="Times New Roman" w:hAnsi="Times New Roman" w:cs="Times New Roman"/>
            <w:lang w:val="en-IE" w:eastAsia="en-GB"/>
          </w:rPr>
          <w:fldChar w:fldCharType="end"/>
        </w:r>
      </w:ins>
      <w:r w:rsidRPr="00434CAB">
        <w:rPr>
          <w:rFonts w:ascii="Times New Roman" w:eastAsia="Times New Roman" w:hAnsi="Times New Roman" w:cs="Times New Roman"/>
          <w:lang w:val="en-IE" w:eastAsia="en-GB"/>
        </w:rPr>
        <w:t>).</w:t>
      </w:r>
    </w:p>
    <w:p w14:paraId="0EBAAC1B" w14:textId="7F0EFC00"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ins w:id="300" w:author="Marco Aquino Lopez" w:date="2021-03-17T12:47:00Z">
        <w:r w:rsidR="00630330">
          <w:rPr>
            <w:rFonts w:ascii="Times New Roman" w:eastAsia="Times New Roman" w:hAnsi="Times New Roman" w:cs="Times New Roman"/>
            <w:lang w:val="en-IE" w:eastAsia="en-GB"/>
          </w:rPr>
          <w:t xml:space="preserve">This is </w:t>
        </w:r>
        <w:r w:rsidR="000E6492">
          <w:rPr>
            <w:rFonts w:ascii="Times New Roman" w:eastAsia="Times New Roman" w:hAnsi="Times New Roman" w:cs="Times New Roman"/>
            <w:lang w:val="en-IE" w:eastAsia="en-GB"/>
          </w:rPr>
          <w:t>fixed</w:t>
        </w:r>
      </w:ins>
      <w:del w:id="301" w:author="Sanderson, Nicole" w:date="2021-07-02T10:22:00Z">
        <w:r w:rsidRPr="00434CAB" w:rsidDel="0087252C">
          <w:rPr>
            <w:rFonts w:ascii="Times New Roman" w:eastAsia="Times New Roman" w:hAnsi="Times New Roman" w:cs="Times New Roman"/>
            <w:lang w:val="en-IE" w:eastAsia="en-GB"/>
          </w:rPr>
          <w:br/>
          <w:delText>__</w:delText>
        </w:r>
        <w:r w:rsidRPr="00434CAB" w:rsidDel="0087252C">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**Our flexible approach during the COVID-19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If you need more time at any stage of the peer-review process, please do let us know. While our systems will continue to remind you of the original timelines, we aim to be as flexible as possible during the current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letter contains confidential information, is for your own use, and should not be forwarded to third parties.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__________________________________________________</w:t>
      </w:r>
      <w:r w:rsidRPr="00434CAB">
        <w:rPr>
          <w:rFonts w:ascii="Times New Roman" w:eastAsia="Times New Roman" w:hAnsi="Times New Roman" w:cs="Times New Roman"/>
          <w:lang w:val="en-IE" w:eastAsia="en-GB"/>
        </w:rPr>
        <w:br/>
        <w:t>In compliance with data protection regulations, you may request that we remove your personal registration details at any time. (Use the following URL: https://www.editorialmanager.com/jabe/login.asp?a=r). Please contact the publication office if you have any questions.</w:t>
      </w:r>
    </w:p>
    <w:p w14:paraId="2A694DDE" w14:textId="77777777" w:rsidR="00E7429E" w:rsidRPr="00434CAB" w:rsidRDefault="0087252C">
      <w:pPr>
        <w:rPr>
          <w:lang w:val="en-IE"/>
        </w:rPr>
      </w:pPr>
    </w:p>
    <w:sectPr w:rsidR="00E7429E" w:rsidRPr="00434CAB" w:rsidSect="00C344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derson, Nicole">
    <w15:presenceInfo w15:providerId="AD" w15:userId="S::sanderson.nicole@uqam.ca::2ff90e38-2246-44c0-b92b-b344cc9b2319"/>
  </w15:person>
  <w15:person w15:author="Marco Aquino Lopez">
    <w15:presenceInfo w15:providerId="AD" w15:userId="S::marco.aquinolopez@mu.ie::d5616d1d-42c5-442e-8dd4-a8b665d98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AB"/>
    <w:rsid w:val="00022F60"/>
    <w:rsid w:val="00047831"/>
    <w:rsid w:val="0005248E"/>
    <w:rsid w:val="0006112A"/>
    <w:rsid w:val="000D5C8E"/>
    <w:rsid w:val="000E6492"/>
    <w:rsid w:val="000F54E1"/>
    <w:rsid w:val="00130BF4"/>
    <w:rsid w:val="0015229E"/>
    <w:rsid w:val="00241F93"/>
    <w:rsid w:val="003541A8"/>
    <w:rsid w:val="00434CAB"/>
    <w:rsid w:val="004C69E1"/>
    <w:rsid w:val="00532142"/>
    <w:rsid w:val="00564F95"/>
    <w:rsid w:val="005D1E4B"/>
    <w:rsid w:val="00630330"/>
    <w:rsid w:val="006B7A31"/>
    <w:rsid w:val="006E1700"/>
    <w:rsid w:val="006F3EEB"/>
    <w:rsid w:val="0087252C"/>
    <w:rsid w:val="00A245D0"/>
    <w:rsid w:val="00A302D8"/>
    <w:rsid w:val="00A6440A"/>
    <w:rsid w:val="00AB2007"/>
    <w:rsid w:val="00AC2936"/>
    <w:rsid w:val="00AF31D7"/>
    <w:rsid w:val="00B362E9"/>
    <w:rsid w:val="00B617DD"/>
    <w:rsid w:val="00BD0213"/>
    <w:rsid w:val="00BF312E"/>
    <w:rsid w:val="00C13244"/>
    <w:rsid w:val="00C34488"/>
    <w:rsid w:val="00C404E7"/>
    <w:rsid w:val="00CE149B"/>
    <w:rsid w:val="00D41F28"/>
    <w:rsid w:val="00E537EF"/>
    <w:rsid w:val="00ED74EB"/>
    <w:rsid w:val="00F27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69313"/>
  <w15:chartTrackingRefBased/>
  <w15:docId w15:val="{4F13A5F8-5588-3645-B115-F752EC7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7"/>
    <w:rPr>
      <w:rFonts w:ascii="Times New Roman" w:hAnsi="Times New Roman" w:cs="Times New Roman"/>
      <w:sz w:val="18"/>
      <w:szCs w:val="18"/>
      <w:lang w:val="en-GB"/>
    </w:rPr>
  </w:style>
  <w:style w:type="character" w:styleId="Hyperlink">
    <w:name w:val="Hyperlink"/>
    <w:basedOn w:val="DefaultParagraphFont"/>
    <w:uiPriority w:val="99"/>
    <w:unhideWhenUsed/>
    <w:rsid w:val="0087252C"/>
    <w:rPr>
      <w:color w:val="0563C1" w:themeColor="hyperlink"/>
      <w:u w:val="single"/>
    </w:rPr>
  </w:style>
  <w:style w:type="character" w:styleId="UnresolvedMention">
    <w:name w:val="Unresolved Mention"/>
    <w:basedOn w:val="DefaultParagraphFont"/>
    <w:uiPriority w:val="99"/>
    <w:semiHidden/>
    <w:unhideWhenUsed/>
    <w:rsid w:val="00872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922289">
      <w:bodyDiv w:val="1"/>
      <w:marLeft w:val="0"/>
      <w:marRight w:val="0"/>
      <w:marTop w:val="0"/>
      <w:marBottom w:val="0"/>
      <w:divBdr>
        <w:top w:val="none" w:sz="0" w:space="0" w:color="auto"/>
        <w:left w:val="none" w:sz="0" w:space="0" w:color="auto"/>
        <w:bottom w:val="none" w:sz="0" w:space="0" w:color="auto"/>
        <w:right w:val="none" w:sz="0" w:space="0" w:color="auto"/>
      </w:divBdr>
      <w:divsChild>
        <w:div w:id="1730690823">
          <w:marLeft w:val="0"/>
          <w:marRight w:val="0"/>
          <w:marTop w:val="0"/>
          <w:marBottom w:val="0"/>
          <w:divBdr>
            <w:top w:val="none" w:sz="0" w:space="0" w:color="auto"/>
            <w:left w:val="none" w:sz="0" w:space="0" w:color="auto"/>
            <w:bottom w:val="none" w:sz="0" w:space="0" w:color="auto"/>
            <w:right w:val="none" w:sz="0" w:space="0" w:color="auto"/>
          </w:divBdr>
        </w:div>
        <w:div w:id="39874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E7B9-90B7-A240-9E80-A325D3C2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6</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Aquino Lopez</dc:creator>
  <cp:keywords/>
  <dc:description/>
  <cp:lastModifiedBy>Sanderson, Nicole</cp:lastModifiedBy>
  <cp:revision>3</cp:revision>
  <dcterms:created xsi:type="dcterms:W3CDTF">2021-06-29T19:21:00Z</dcterms:created>
  <dcterms:modified xsi:type="dcterms:W3CDTF">2021-07-02T14:23:00Z</dcterms:modified>
</cp:coreProperties>
</file>